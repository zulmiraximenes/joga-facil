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58155" w14:textId="66722918" w:rsidR="002C476C" w:rsidRDefault="003F2584">
      <w:pPr>
        <w:jc w:val="center"/>
        <w:rPr>
          <w:ins w:id="3" w:author="MK Soft" w:date="2018-12-02T15:50:00Z"/>
          <w:rFonts w:ascii="Times New Roman" w:eastAsia="Times New Roman" w:hAnsi="Times New Roman" w:cs="Times New Roman"/>
          <w:sz w:val="24"/>
          <w:szCs w:val="24"/>
          <w:highlight w:val="white"/>
        </w:rPr>
      </w:pPr>
      <w:commentRangeStart w:id="4"/>
      <w:commentRangeEnd w:id="4"/>
      <w:ins w:id="5" w:author="MK Soft" w:date="2018-12-02T15:50:00Z">
        <w:r>
          <w:rPr>
            <w:rStyle w:val="Refdecomentrio"/>
          </w:rPr>
          <w:commentReference w:id="4"/>
        </w:r>
      </w:ins>
    </w:p>
    <w:p w14:paraId="449F6977" w14:textId="77777777" w:rsidR="003F2584" w:rsidRDefault="003F2584">
      <w:pPr>
        <w:jc w:val="center"/>
        <w:rPr>
          <w:rFonts w:ascii="Times New Roman" w:eastAsia="Times New Roman" w:hAnsi="Times New Roman" w:cs="Times New Roman"/>
          <w:sz w:val="24"/>
          <w:szCs w:val="24"/>
          <w:highlight w:val="white"/>
        </w:rPr>
      </w:pPr>
    </w:p>
    <w:p w14:paraId="23C58156" w14:textId="77777777" w:rsidR="002C476C" w:rsidRDefault="00436E0C" w:rsidP="00B80A71">
      <w:pPr>
        <w:spacing w:line="240" w:lineRule="auto"/>
        <w:jc w:val="center"/>
        <w:rPr>
          <w:rFonts w:ascii="Times New Roman" w:eastAsia="Times New Roman" w:hAnsi="Times New Roman" w:cs="Times New Roman"/>
          <w:sz w:val="24"/>
          <w:szCs w:val="24"/>
          <w:highlight w:val="white"/>
          <w:vertAlign w:val="superscript"/>
        </w:rPr>
      </w:pPr>
      <w:commentRangeStart w:id="6"/>
      <w:r>
        <w:rPr>
          <w:rFonts w:ascii="Times New Roman" w:eastAsia="Times New Roman" w:hAnsi="Times New Roman" w:cs="Times New Roman"/>
          <w:sz w:val="24"/>
          <w:szCs w:val="24"/>
          <w:highlight w:val="white"/>
        </w:rPr>
        <w:t>Carlos Maurício Borges de Melo</w:t>
      </w:r>
      <w:r>
        <w:rPr>
          <w:rFonts w:ascii="Times New Roman" w:eastAsia="Times New Roman" w:hAnsi="Times New Roman" w:cs="Times New Roman"/>
          <w:sz w:val="24"/>
          <w:szCs w:val="24"/>
          <w:highlight w:val="white"/>
          <w:vertAlign w:val="superscript"/>
        </w:rPr>
        <w:footnoteReference w:id="2"/>
      </w:r>
      <w:r>
        <w:rPr>
          <w:rFonts w:ascii="Times New Roman" w:eastAsia="Times New Roman" w:hAnsi="Times New Roman" w:cs="Times New Roman"/>
          <w:sz w:val="24"/>
          <w:szCs w:val="24"/>
          <w:highlight w:val="white"/>
          <w:vertAlign w:val="superscript"/>
        </w:rPr>
        <w:t>*</w:t>
      </w:r>
    </w:p>
    <w:p w14:paraId="23C58157" w14:textId="77777777" w:rsidR="002C476C" w:rsidRDefault="00436E0C" w:rsidP="009C324B">
      <w:pPr>
        <w:spacing w:line="240" w:lineRule="auto"/>
        <w:jc w:val="cente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Lucélia Vieira</w:t>
      </w:r>
      <w:r>
        <w:rPr>
          <w:rFonts w:ascii="Times New Roman" w:eastAsia="Times New Roman" w:hAnsi="Times New Roman" w:cs="Times New Roman"/>
          <w:sz w:val="24"/>
          <w:szCs w:val="24"/>
          <w:highlight w:val="white"/>
          <w:vertAlign w:val="superscript"/>
        </w:rPr>
        <w:footnoteReference w:id="3"/>
      </w:r>
      <w:r>
        <w:rPr>
          <w:rFonts w:ascii="Times New Roman" w:eastAsia="Times New Roman" w:hAnsi="Times New Roman" w:cs="Times New Roman"/>
          <w:sz w:val="24"/>
          <w:szCs w:val="24"/>
          <w:highlight w:val="white"/>
          <w:vertAlign w:val="superscript"/>
        </w:rPr>
        <w:t>**</w:t>
      </w:r>
    </w:p>
    <w:p w14:paraId="23C58158" w14:textId="77777777" w:rsidR="002C476C" w:rsidRDefault="00436E0C" w:rsidP="009C324B">
      <w:pP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Miguel Francisco da Silva Rodrigues</w:t>
      </w:r>
      <w:r>
        <w:rPr>
          <w:rFonts w:ascii="Times New Roman" w:eastAsia="Times New Roman" w:hAnsi="Times New Roman" w:cs="Times New Roman"/>
          <w:sz w:val="24"/>
          <w:szCs w:val="24"/>
          <w:highlight w:val="white"/>
          <w:vertAlign w:val="superscript"/>
        </w:rPr>
        <w:footnoteReference w:id="4"/>
      </w:r>
      <w:r>
        <w:rPr>
          <w:rFonts w:ascii="Times New Roman" w:eastAsia="Times New Roman" w:hAnsi="Times New Roman" w:cs="Times New Roman"/>
          <w:sz w:val="24"/>
          <w:szCs w:val="24"/>
          <w:highlight w:val="white"/>
          <w:vertAlign w:val="superscript"/>
        </w:rPr>
        <w:t>***</w:t>
      </w:r>
    </w:p>
    <w:p w14:paraId="23C58159" w14:textId="77777777" w:rsidR="002C476C" w:rsidRDefault="00436E0C">
      <w:pPr>
        <w:spacing w:line="240" w:lineRule="auto"/>
        <w:jc w:val="center"/>
        <w:rPr>
          <w:rFonts w:ascii="Times New Roman" w:eastAsia="Times New Roman" w:hAnsi="Times New Roman" w:cs="Times New Roman"/>
          <w:sz w:val="24"/>
          <w:szCs w:val="24"/>
          <w:highlight w:val="white"/>
        </w:rPr>
        <w:pPrChange w:id="7" w:author="MK Soft" w:date="2018-12-02T15:51:00Z">
          <w:pPr>
            <w:jc w:val="center"/>
          </w:pPr>
        </w:pPrChange>
      </w:pPr>
      <w:r>
        <w:rPr>
          <w:rFonts w:ascii="Times New Roman" w:eastAsia="Times New Roman" w:hAnsi="Times New Roman" w:cs="Times New Roman"/>
          <w:sz w:val="24"/>
          <w:szCs w:val="24"/>
          <w:highlight w:val="white"/>
        </w:rPr>
        <w:t xml:space="preserve">Zulmira Monteiro Ximenes </w:t>
      </w:r>
      <w:r>
        <w:rPr>
          <w:rFonts w:ascii="Times New Roman" w:eastAsia="Times New Roman" w:hAnsi="Times New Roman" w:cs="Times New Roman"/>
          <w:sz w:val="24"/>
          <w:szCs w:val="24"/>
          <w:highlight w:val="white"/>
          <w:vertAlign w:val="superscript"/>
        </w:rPr>
        <w:footnoteReference w:id="5"/>
      </w:r>
      <w:r>
        <w:rPr>
          <w:rFonts w:ascii="Times New Roman" w:eastAsia="Times New Roman" w:hAnsi="Times New Roman" w:cs="Times New Roman"/>
          <w:sz w:val="24"/>
          <w:szCs w:val="24"/>
          <w:highlight w:val="white"/>
          <w:vertAlign w:val="superscript"/>
        </w:rPr>
        <w:t>****</w:t>
      </w:r>
      <w:commentRangeEnd w:id="6"/>
      <w:r w:rsidR="006A6050">
        <w:rPr>
          <w:rStyle w:val="Refdecomentrio"/>
        </w:rPr>
        <w:commentReference w:id="6"/>
      </w:r>
    </w:p>
    <w:p w14:paraId="23C5815A" w14:textId="77777777" w:rsidR="002C476C" w:rsidRDefault="002C476C">
      <w:pPr>
        <w:jc w:val="center"/>
        <w:rPr>
          <w:rFonts w:ascii="Times New Roman" w:eastAsia="Times New Roman" w:hAnsi="Times New Roman" w:cs="Times New Roman"/>
          <w:sz w:val="24"/>
          <w:szCs w:val="24"/>
          <w:highlight w:val="white"/>
        </w:rPr>
      </w:pPr>
    </w:p>
    <w:p w14:paraId="23C5815D" w14:textId="77777777" w:rsidR="002C476C" w:rsidRDefault="00436E0C">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Projeto integrador II (TCC)</w:t>
      </w:r>
    </w:p>
    <w:p w14:paraId="23C5815E" w14:textId="77777777" w:rsidR="002C476C" w:rsidRDefault="00436E0C">
      <w:pPr>
        <w:rPr>
          <w:rFonts w:ascii="Times New Roman" w:eastAsia="Times New Roman" w:hAnsi="Times New Roman" w:cs="Times New Roman"/>
          <w:sz w:val="24"/>
          <w:szCs w:val="24"/>
          <w:highlight w:val="white"/>
        </w:rPr>
      </w:pPr>
      <w:del w:id="8" w:author="MK Soft" w:date="2018-12-02T15:52:00Z">
        <w:r w:rsidDel="006A6050">
          <w:rPr>
            <w:rFonts w:ascii="Times New Roman" w:eastAsia="Times New Roman" w:hAnsi="Times New Roman" w:cs="Times New Roman"/>
            <w:sz w:val="24"/>
            <w:szCs w:val="24"/>
            <w:highlight w:val="white"/>
          </w:rPr>
          <w:delText xml:space="preserve"> </w:delText>
        </w:r>
      </w:del>
    </w:p>
    <w:p w14:paraId="23C5815F" w14:textId="77777777" w:rsidR="002C476C" w:rsidRDefault="00436E0C">
      <w:pPr>
        <w:jc w:val="center"/>
        <w:rPr>
          <w:rFonts w:ascii="Times New Roman" w:eastAsia="Times New Roman" w:hAnsi="Times New Roman" w:cs="Times New Roman"/>
          <w:b/>
          <w:sz w:val="24"/>
          <w:szCs w:val="24"/>
          <w:highlight w:val="white"/>
        </w:rPr>
      </w:pPr>
      <w:commentRangeStart w:id="9"/>
      <w:r>
        <w:rPr>
          <w:rFonts w:ascii="Times New Roman" w:eastAsia="Times New Roman" w:hAnsi="Times New Roman" w:cs="Times New Roman"/>
          <w:b/>
          <w:sz w:val="24"/>
          <w:szCs w:val="24"/>
          <w:highlight w:val="white"/>
        </w:rPr>
        <w:t>RESUMO</w:t>
      </w:r>
      <w:commentRangeEnd w:id="9"/>
      <w:r w:rsidR="0039563B">
        <w:rPr>
          <w:rStyle w:val="Refdecomentrio"/>
        </w:rPr>
        <w:commentReference w:id="9"/>
      </w:r>
    </w:p>
    <w:p w14:paraId="23C58160" w14:textId="77777777" w:rsidR="002C476C" w:rsidRDefault="00436E0C">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3C58161" w14:textId="7BEF705F" w:rsidR="002C476C" w:rsidDel="006A6050" w:rsidRDefault="00436E0C">
      <w:pPr>
        <w:jc w:val="both"/>
        <w:rPr>
          <w:del w:id="10" w:author="MK Soft" w:date="2018-12-02T15:5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trabalho tem por objetivo demonstrar as vantagens do uso de aplicativos móveis no dia-a-dia das pessoas, podendo tornar ações complexas em ações simples e eficientes. </w:t>
      </w:r>
    </w:p>
    <w:p w14:paraId="23C58162" w14:textId="396671FF" w:rsidR="002C476C" w:rsidRDefault="00436E0C">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São diversas as maneiras como os chamados “</w:t>
      </w:r>
      <w:proofErr w:type="spellStart"/>
      <w:r>
        <w:rPr>
          <w:rFonts w:ascii="Times New Roman" w:eastAsia="Times New Roman" w:hAnsi="Times New Roman" w:cs="Times New Roman"/>
          <w:sz w:val="24"/>
          <w:szCs w:val="24"/>
        </w:rPr>
        <w:t>Apps</w:t>
      </w:r>
      <w:proofErr w:type="spellEnd"/>
      <w:r>
        <w:rPr>
          <w:rFonts w:ascii="Times New Roman" w:eastAsia="Times New Roman" w:hAnsi="Times New Roman" w:cs="Times New Roman"/>
          <w:sz w:val="24"/>
          <w:szCs w:val="24"/>
        </w:rPr>
        <w:t xml:space="preserve">” vem influenciando os usuários nas suas atividades diárias, desde os afazeres domésticos, acadêmicos ou, até mesmo no trabalho. O presente trabalho abrangerá o ambiente dos esportes, mais voltado para o lado da prática do futebol amador. Considerando a grande utilização de campos </w:t>
      </w:r>
      <w:proofErr w:type="spellStart"/>
      <w:r>
        <w:rPr>
          <w:rFonts w:ascii="Times New Roman" w:eastAsia="Times New Roman" w:hAnsi="Times New Roman" w:cs="Times New Roman"/>
          <w:sz w:val="24"/>
          <w:szCs w:val="24"/>
        </w:rPr>
        <w:t>society’s</w:t>
      </w:r>
      <w:proofErr w:type="spellEnd"/>
      <w:r>
        <w:rPr>
          <w:rFonts w:ascii="Times New Roman" w:eastAsia="Times New Roman" w:hAnsi="Times New Roman" w:cs="Times New Roman"/>
          <w:sz w:val="24"/>
          <w:szCs w:val="24"/>
        </w:rPr>
        <w:t>, e a forma como é realizada a reserva destes, bem o funcionamento das partidas e montagens das equipes em partidas informais. O aplicativo a ser desenvolvido irá atender o público praticante do futebol amador, onde contemplará funcionalidades que vão desde a reserva do campo até mesmo na escalação do time em uma partida de futebol</w:t>
      </w:r>
      <w:r>
        <w:rPr>
          <w:rFonts w:ascii="Times New Roman" w:eastAsia="Times New Roman" w:hAnsi="Times New Roman" w:cs="Times New Roman"/>
          <w:sz w:val="24"/>
          <w:szCs w:val="24"/>
          <w:highlight w:val="white"/>
        </w:rPr>
        <w:t>.</w:t>
      </w:r>
    </w:p>
    <w:p w14:paraId="23C58163" w14:textId="77777777" w:rsidR="002C476C" w:rsidRDefault="002C476C">
      <w:pPr>
        <w:jc w:val="both"/>
        <w:rPr>
          <w:rFonts w:ascii="Times New Roman" w:eastAsia="Times New Roman" w:hAnsi="Times New Roman" w:cs="Times New Roman"/>
          <w:sz w:val="24"/>
          <w:szCs w:val="24"/>
          <w:highlight w:val="white"/>
        </w:rPr>
      </w:pPr>
    </w:p>
    <w:p w14:paraId="23C58164" w14:textId="77777777" w:rsidR="002C476C" w:rsidRDefault="00436E0C">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Palavras-Chave: </w:t>
      </w:r>
      <w:r>
        <w:rPr>
          <w:rFonts w:ascii="Times New Roman" w:eastAsia="Times New Roman" w:hAnsi="Times New Roman" w:cs="Times New Roman"/>
          <w:sz w:val="24"/>
          <w:szCs w:val="24"/>
          <w:highlight w:val="white"/>
        </w:rPr>
        <w:t>[A</w:t>
      </w:r>
      <w:r>
        <w:rPr>
          <w:rFonts w:ascii="Times New Roman" w:eastAsia="Times New Roman" w:hAnsi="Times New Roman" w:cs="Times New Roman"/>
          <w:sz w:val="24"/>
          <w:szCs w:val="24"/>
        </w:rPr>
        <w:t>plicativos Móveis</w:t>
      </w:r>
      <w:r>
        <w:rPr>
          <w:rFonts w:ascii="Times New Roman" w:eastAsia="Times New Roman" w:hAnsi="Times New Roman" w:cs="Times New Roman"/>
          <w:sz w:val="24"/>
          <w:szCs w:val="24"/>
          <w:highlight w:val="white"/>
        </w:rPr>
        <w:t>, Futebol Amador, Reservas]</w:t>
      </w:r>
    </w:p>
    <w:p w14:paraId="23C58165" w14:textId="77777777" w:rsidR="002C476C" w:rsidRDefault="002C476C">
      <w:pPr>
        <w:jc w:val="center"/>
        <w:rPr>
          <w:rFonts w:ascii="Times New Roman" w:eastAsia="Times New Roman" w:hAnsi="Times New Roman" w:cs="Times New Roman"/>
          <w:b/>
          <w:sz w:val="24"/>
          <w:szCs w:val="24"/>
          <w:highlight w:val="white"/>
        </w:rPr>
      </w:pPr>
    </w:p>
    <w:p w14:paraId="23C58166" w14:textId="77777777" w:rsidR="002C476C" w:rsidRPr="00436E0C" w:rsidRDefault="00436E0C">
      <w:pPr>
        <w:jc w:val="center"/>
        <w:rPr>
          <w:rFonts w:ascii="Times New Roman" w:eastAsia="Times New Roman" w:hAnsi="Times New Roman" w:cs="Times New Roman"/>
          <w:b/>
          <w:sz w:val="24"/>
          <w:szCs w:val="24"/>
          <w:highlight w:val="white"/>
          <w:lang w:val="en-US"/>
        </w:rPr>
      </w:pPr>
      <w:r w:rsidRPr="00436E0C">
        <w:rPr>
          <w:rFonts w:ascii="Times New Roman" w:eastAsia="Times New Roman" w:hAnsi="Times New Roman" w:cs="Times New Roman"/>
          <w:b/>
          <w:sz w:val="24"/>
          <w:szCs w:val="24"/>
          <w:highlight w:val="white"/>
          <w:lang w:val="en-US"/>
        </w:rPr>
        <w:t>ABSTRACT</w:t>
      </w:r>
    </w:p>
    <w:p w14:paraId="23C58167" w14:textId="77777777" w:rsidR="002C476C" w:rsidRPr="00436E0C" w:rsidRDefault="002C476C">
      <w:pPr>
        <w:jc w:val="both"/>
        <w:rPr>
          <w:rFonts w:ascii="Times New Roman" w:eastAsia="Times New Roman" w:hAnsi="Times New Roman" w:cs="Times New Roman"/>
          <w:b/>
          <w:sz w:val="24"/>
          <w:szCs w:val="24"/>
          <w:highlight w:val="white"/>
          <w:lang w:val="en-US"/>
        </w:rPr>
      </w:pPr>
    </w:p>
    <w:p w14:paraId="23C58168" w14:textId="77777777" w:rsidR="002C476C" w:rsidRPr="00436E0C" w:rsidRDefault="00436E0C">
      <w:pPr>
        <w:jc w:val="both"/>
        <w:rPr>
          <w:rFonts w:ascii="Times New Roman" w:eastAsia="Times New Roman" w:hAnsi="Times New Roman" w:cs="Times New Roman"/>
          <w:sz w:val="24"/>
          <w:szCs w:val="24"/>
          <w:highlight w:val="white"/>
          <w:lang w:val="en-US"/>
        </w:rPr>
      </w:pPr>
      <w:r w:rsidRPr="00436E0C">
        <w:rPr>
          <w:rFonts w:ascii="Times New Roman" w:eastAsia="Times New Roman" w:hAnsi="Times New Roman" w:cs="Times New Roman"/>
          <w:sz w:val="24"/>
          <w:szCs w:val="24"/>
          <w:lang w:val="en-US"/>
        </w:rPr>
        <w:t>This work was intended to show how the use of mobile applications in people's daily life can make everything simpler. There are a number of ways in which so-called Apps have been influencing users in their daily activities, from home chores, to academic tasks, or even at work. This work will cover the sports environment, more towards the practice side of amateur football. Considering the great use of society's fields, and the way in which they are held in reserve, as well as the functioning of teams' matches and assemblies in informal matches. The application to be developed will cater to the amateur soccer practitioners, where it will include features ranging from the reservation of the field to the team's formation in a game.</w:t>
      </w:r>
      <w:r w:rsidRPr="00436E0C">
        <w:rPr>
          <w:rFonts w:ascii="Times New Roman" w:eastAsia="Times New Roman" w:hAnsi="Times New Roman" w:cs="Times New Roman"/>
          <w:sz w:val="24"/>
          <w:szCs w:val="24"/>
          <w:highlight w:val="white"/>
          <w:lang w:val="en-US"/>
        </w:rPr>
        <w:t xml:space="preserve"> </w:t>
      </w:r>
    </w:p>
    <w:p w14:paraId="23C58169" w14:textId="77777777" w:rsidR="002C476C" w:rsidRPr="00436E0C" w:rsidRDefault="002C476C">
      <w:pPr>
        <w:jc w:val="both"/>
        <w:rPr>
          <w:rFonts w:ascii="Times New Roman" w:eastAsia="Times New Roman" w:hAnsi="Times New Roman" w:cs="Times New Roman"/>
          <w:sz w:val="24"/>
          <w:szCs w:val="24"/>
          <w:highlight w:val="white"/>
          <w:lang w:val="en-US"/>
        </w:rPr>
      </w:pPr>
    </w:p>
    <w:p w14:paraId="23C5816A" w14:textId="77777777" w:rsidR="002C476C" w:rsidRPr="00436E0C" w:rsidRDefault="00436E0C">
      <w:pPr>
        <w:jc w:val="both"/>
        <w:rPr>
          <w:rFonts w:ascii="Times New Roman" w:eastAsia="Times New Roman" w:hAnsi="Times New Roman" w:cs="Times New Roman"/>
          <w:sz w:val="24"/>
          <w:szCs w:val="24"/>
          <w:highlight w:val="white"/>
          <w:lang w:val="en-US"/>
        </w:rPr>
      </w:pPr>
      <w:r w:rsidRPr="00436E0C">
        <w:rPr>
          <w:rFonts w:ascii="Times New Roman" w:eastAsia="Times New Roman" w:hAnsi="Times New Roman" w:cs="Times New Roman"/>
          <w:b/>
          <w:sz w:val="24"/>
          <w:szCs w:val="24"/>
          <w:highlight w:val="white"/>
          <w:lang w:val="en-US"/>
        </w:rPr>
        <w:t xml:space="preserve">Keywords: </w:t>
      </w:r>
      <w:r w:rsidRPr="00436E0C">
        <w:rPr>
          <w:rFonts w:ascii="Times New Roman" w:eastAsia="Times New Roman" w:hAnsi="Times New Roman" w:cs="Times New Roman"/>
          <w:sz w:val="24"/>
          <w:szCs w:val="24"/>
          <w:highlight w:val="white"/>
          <w:lang w:val="en-US"/>
        </w:rPr>
        <w:t>[</w:t>
      </w:r>
      <w:r w:rsidRPr="00436E0C">
        <w:rPr>
          <w:rFonts w:ascii="Times New Roman" w:eastAsia="Times New Roman" w:hAnsi="Times New Roman" w:cs="Times New Roman"/>
          <w:sz w:val="24"/>
          <w:szCs w:val="24"/>
          <w:lang w:val="en-US"/>
        </w:rPr>
        <w:t>Mobile Applications</w:t>
      </w:r>
      <w:r w:rsidRPr="00436E0C">
        <w:rPr>
          <w:rFonts w:ascii="Times New Roman" w:eastAsia="Times New Roman" w:hAnsi="Times New Roman" w:cs="Times New Roman"/>
          <w:sz w:val="24"/>
          <w:szCs w:val="24"/>
          <w:highlight w:val="white"/>
          <w:lang w:val="en-US"/>
        </w:rPr>
        <w:t xml:space="preserve">, </w:t>
      </w:r>
      <w:r w:rsidRPr="00436E0C">
        <w:rPr>
          <w:rFonts w:ascii="Times New Roman" w:eastAsia="Times New Roman" w:hAnsi="Times New Roman" w:cs="Times New Roman"/>
          <w:sz w:val="24"/>
          <w:szCs w:val="24"/>
          <w:lang w:val="en-US"/>
        </w:rPr>
        <w:t>Amateur football,</w:t>
      </w:r>
      <w:r w:rsidRPr="00436E0C">
        <w:rPr>
          <w:rFonts w:ascii="Times New Roman" w:eastAsia="Times New Roman" w:hAnsi="Times New Roman" w:cs="Times New Roman"/>
          <w:sz w:val="24"/>
          <w:szCs w:val="24"/>
          <w:highlight w:val="white"/>
          <w:lang w:val="en-US"/>
        </w:rPr>
        <w:t xml:space="preserve"> </w:t>
      </w:r>
      <w:r w:rsidRPr="00436E0C">
        <w:rPr>
          <w:rFonts w:ascii="Times New Roman" w:eastAsia="Times New Roman" w:hAnsi="Times New Roman" w:cs="Times New Roman"/>
          <w:sz w:val="24"/>
          <w:szCs w:val="24"/>
          <w:lang w:val="en-US"/>
        </w:rPr>
        <w:t>Reservations</w:t>
      </w:r>
      <w:r w:rsidRPr="00436E0C">
        <w:rPr>
          <w:rFonts w:ascii="Times New Roman" w:eastAsia="Times New Roman" w:hAnsi="Times New Roman" w:cs="Times New Roman"/>
          <w:sz w:val="24"/>
          <w:szCs w:val="24"/>
          <w:highlight w:val="white"/>
          <w:lang w:val="en-US"/>
        </w:rPr>
        <w:t>]</w:t>
      </w:r>
    </w:p>
    <w:p w14:paraId="23C5816B" w14:textId="77777777" w:rsidR="002C476C" w:rsidRPr="00436E0C" w:rsidRDefault="002C476C">
      <w:pPr>
        <w:jc w:val="center"/>
        <w:rPr>
          <w:rFonts w:ascii="Times New Roman" w:eastAsia="Times New Roman" w:hAnsi="Times New Roman" w:cs="Times New Roman"/>
          <w:sz w:val="24"/>
          <w:szCs w:val="24"/>
          <w:highlight w:val="white"/>
          <w:lang w:val="en-US"/>
        </w:rPr>
      </w:pPr>
    </w:p>
    <w:p w14:paraId="23C5816C" w14:textId="77777777" w:rsidR="002C476C" w:rsidRPr="00436E0C" w:rsidRDefault="002C476C">
      <w:pPr>
        <w:jc w:val="center"/>
        <w:rPr>
          <w:rFonts w:ascii="Times New Roman" w:eastAsia="Times New Roman" w:hAnsi="Times New Roman" w:cs="Times New Roman"/>
          <w:sz w:val="24"/>
          <w:szCs w:val="24"/>
          <w:highlight w:val="white"/>
          <w:lang w:val="en-US"/>
        </w:rPr>
        <w:sectPr w:rsidR="002C476C" w:rsidRPr="00436E0C">
          <w:pgSz w:w="11909" w:h="16834"/>
          <w:pgMar w:top="1701" w:right="1134" w:bottom="1134" w:left="1700" w:header="0" w:footer="720" w:gutter="0"/>
          <w:pgNumType w:start="1"/>
          <w:cols w:space="720"/>
        </w:sectPr>
      </w:pPr>
    </w:p>
    <w:p w14:paraId="23C5816D" w14:textId="77777777" w:rsidR="002C476C" w:rsidRPr="002E0EB0" w:rsidRDefault="00436E0C">
      <w:pPr>
        <w:pStyle w:val="Ttulo1"/>
        <w:rPr>
          <w:highlight w:val="white"/>
        </w:rPr>
        <w:pPrChange w:id="11" w:author="MK Soft" w:date="2018-12-02T16:00:00Z">
          <w:pPr>
            <w:numPr>
              <w:numId w:val="1"/>
            </w:numPr>
            <w:pBdr>
              <w:top w:val="nil"/>
              <w:left w:val="nil"/>
              <w:bottom w:val="nil"/>
              <w:right w:val="nil"/>
              <w:between w:val="nil"/>
            </w:pBdr>
            <w:ind w:left="426" w:hanging="426"/>
            <w:contextualSpacing/>
          </w:pPr>
        </w:pPrChange>
      </w:pPr>
      <w:r w:rsidRPr="00B02889">
        <w:rPr>
          <w:highlight w:val="white"/>
        </w:rPr>
        <w:t>INTRODUÇÃO</w:t>
      </w:r>
    </w:p>
    <w:p w14:paraId="23C5816E" w14:textId="77777777" w:rsidR="002C476C" w:rsidRPr="002E1903" w:rsidRDefault="00436E0C" w:rsidP="002E1903">
      <w:pPr>
        <w:ind w:firstLine="851"/>
        <w:jc w:val="both"/>
        <w:rPr>
          <w:rFonts w:ascii="Times New Roman" w:eastAsia="Times New Roman" w:hAnsi="Times New Roman" w:cs="Times New Roman"/>
          <w:sz w:val="24"/>
          <w:szCs w:val="24"/>
          <w:rPrChange w:id="12" w:author="MK Soft" w:date="2018-12-02T16:01:00Z">
            <w:rPr/>
          </w:rPrChange>
        </w:rPr>
      </w:pPr>
      <w:r w:rsidRPr="002E1903">
        <w:rPr>
          <w:rFonts w:ascii="Times New Roman" w:eastAsia="Times New Roman" w:hAnsi="Times New Roman" w:cs="Times New Roman"/>
          <w:sz w:val="24"/>
          <w:szCs w:val="24"/>
          <w:rPrChange w:id="13" w:author="MK Soft" w:date="2018-12-02T16:01:00Z">
            <w:rPr/>
          </w:rPrChange>
        </w:rPr>
        <w:t xml:space="preserve">A tecnologia revolucionou o modo como as pessoas vivem e principalmente como realizam suas atividades diárias. E cada vez mais, a tecnologia vêm contribuindo para ser um </w:t>
      </w:r>
      <w:r w:rsidRPr="002E1903">
        <w:rPr>
          <w:rFonts w:ascii="Times New Roman" w:eastAsia="Times New Roman" w:hAnsi="Times New Roman" w:cs="Times New Roman"/>
          <w:sz w:val="24"/>
          <w:szCs w:val="24"/>
          <w:rPrChange w:id="14" w:author="MK Soft" w:date="2018-12-02T16:01:00Z">
            <w:rPr/>
          </w:rPrChange>
        </w:rPr>
        <w:lastRenderedPageBreak/>
        <w:t xml:space="preserve">facilitador. Com o surgimento da internet na década de 90, onde surgiram os browsers, ou navegadores (Internet Explorer, Netscape, Mozilla Firefox...), o dinamismo de transmissão da informação se tornou algo extraordinário, conforme </w:t>
      </w:r>
      <w:proofErr w:type="spellStart"/>
      <w:r w:rsidRPr="002E1903">
        <w:rPr>
          <w:rFonts w:ascii="Times New Roman" w:eastAsia="Times New Roman" w:hAnsi="Times New Roman" w:cs="Times New Roman"/>
          <w:sz w:val="24"/>
          <w:szCs w:val="24"/>
          <w:rPrChange w:id="15" w:author="MK Soft" w:date="2018-12-02T16:01:00Z">
            <w:rPr/>
          </w:rPrChange>
        </w:rPr>
        <w:t>Castells</w:t>
      </w:r>
      <w:proofErr w:type="spellEnd"/>
      <w:r w:rsidRPr="002E1903">
        <w:rPr>
          <w:rFonts w:ascii="Times New Roman" w:eastAsia="Times New Roman" w:hAnsi="Times New Roman" w:cs="Times New Roman"/>
          <w:sz w:val="24"/>
          <w:szCs w:val="24"/>
          <w:rPrChange w:id="16" w:author="MK Soft" w:date="2018-12-02T16:01:00Z">
            <w:rPr/>
          </w:rPrChange>
        </w:rPr>
        <w:t xml:space="preserve"> (2003, p.13) “A história da criação e do desenvolvimento da Internet é a história de uma aventura humana extraordinária”. A utilização de aplicativos móveis trouxe para o cotidiano a facilidade de realizar uma transação bancária, chamar um serviço de táxi ou ainda pedir uma refeição dentre outras atividades, através de aparelhos modernos e elegantes e de fácil navegação. O </w:t>
      </w:r>
      <w:proofErr w:type="spellStart"/>
      <w:r w:rsidRPr="002E1903">
        <w:rPr>
          <w:rFonts w:ascii="Times New Roman" w:eastAsia="Times New Roman" w:hAnsi="Times New Roman" w:cs="Times New Roman"/>
          <w:i/>
          <w:sz w:val="24"/>
          <w:szCs w:val="24"/>
          <w:rPrChange w:id="17" w:author="MK Soft" w:date="2018-12-02T16:02:00Z">
            <w:rPr>
              <w:rFonts w:ascii="Times New Roman" w:eastAsia="Times New Roman" w:hAnsi="Times New Roman" w:cs="Times New Roman"/>
              <w:sz w:val="24"/>
              <w:szCs w:val="24"/>
            </w:rPr>
          </w:rPrChange>
        </w:rPr>
        <w:t>android</w:t>
      </w:r>
      <w:proofErr w:type="spellEnd"/>
      <w:r w:rsidRPr="002E1903">
        <w:rPr>
          <w:rFonts w:ascii="Times New Roman" w:eastAsia="Times New Roman" w:hAnsi="Times New Roman" w:cs="Times New Roman"/>
          <w:sz w:val="24"/>
          <w:szCs w:val="24"/>
          <w:rPrChange w:id="18" w:author="MK Soft" w:date="2018-12-02T16:01:00Z">
            <w:rPr/>
          </w:rPrChange>
        </w:rPr>
        <w:t xml:space="preserve"> que é um sistema operacional da Google que é uma das empresas líderes neste segmento, sendo vista como uma plataforma ágil para o desenvolvimento de aplicativos pelas grandes fabricantes LG Motorola, Sony Intel</w:t>
      </w:r>
    </w:p>
    <w:p w14:paraId="23C5816F" w14:textId="77777777" w:rsidR="002C476C" w:rsidRDefault="00436E0C">
      <w:pPr>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benefícios de se utilizar aplicativos móveis são inúmeros, entre eles destaca-se: aproveitamento de tempo, comodidade, entre outros. Além, de ser uma boa fonte para tornar tudo mais prático e também encontrar opções de diversão e lazer com facilidade utilizando a tecnologia para monitorar e ou promover maior adesão às ofertas de lazer como forma de bem-estar e convívio social.</w:t>
      </w:r>
    </w:p>
    <w:p w14:paraId="23C58171" w14:textId="4C0DF044" w:rsidR="002C476C" w:rsidDel="00B02889" w:rsidRDefault="002C476C" w:rsidP="00436E0C">
      <w:pPr>
        <w:jc w:val="both"/>
        <w:rPr>
          <w:del w:id="19" w:author="MK Soft" w:date="2018-12-02T16:00:00Z"/>
          <w:rFonts w:ascii="Times New Roman" w:eastAsia="Times New Roman" w:hAnsi="Times New Roman" w:cs="Times New Roman"/>
          <w:sz w:val="24"/>
          <w:szCs w:val="24"/>
        </w:rPr>
      </w:pPr>
    </w:p>
    <w:p w14:paraId="23C58172" w14:textId="1BFB2958" w:rsidR="002C476C" w:rsidRDefault="00436E0C">
      <w:pPr>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Sobre os problemas cotidianos que podem gerar um problema ao </w:t>
      </w:r>
      <w:del w:id="20" w:author="MK Soft" w:date="2018-12-02T15:54:00Z">
        <w:r w:rsidDel="00655448">
          <w:rPr>
            <w:rFonts w:ascii="Times New Roman" w:eastAsia="Times New Roman" w:hAnsi="Times New Roman" w:cs="Times New Roman"/>
            <w:sz w:val="24"/>
            <w:szCs w:val="24"/>
          </w:rPr>
          <w:delText>falad</w:delText>
        </w:r>
      </w:del>
      <w:ins w:id="21" w:author="MK Soft" w:date="2018-12-02T15:54:00Z">
        <w:r w:rsidR="00655448">
          <w:rPr>
            <w:rFonts w:ascii="Times New Roman" w:eastAsia="Times New Roman" w:hAnsi="Times New Roman" w:cs="Times New Roman"/>
            <w:sz w:val="24"/>
            <w:szCs w:val="24"/>
          </w:rPr>
          <w:t>já comentado</w:t>
        </w:r>
      </w:ins>
      <w:del w:id="22" w:author="MK Soft" w:date="2018-12-02T15:54:00Z">
        <w:r w:rsidDel="00655448">
          <w:rPr>
            <w:rFonts w:ascii="Times New Roman" w:eastAsia="Times New Roman" w:hAnsi="Times New Roman" w:cs="Times New Roman"/>
            <w:sz w:val="24"/>
            <w:szCs w:val="24"/>
          </w:rPr>
          <w:delText xml:space="preserve">o </w:delText>
        </w:r>
      </w:del>
      <w:ins w:id="23" w:author="MK Soft" w:date="2018-12-02T15:54:00Z">
        <w:r w:rsidR="0065544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bem-estar, pode-se destacar que pessoas que praticam ou frequentam partidas de futebol amador, a famosa “pelada”, percebem as dificuldades para organizar um jogo. É bastante comum integrantes dos times não irem ao jogo por diversos motivos. Existem casos também de times que não têm atletas o suficiente na hora do jogo, resultando, às vezes, no atraso do início da partida ou até mesmo no cancelamento do jogo. </w:t>
      </w:r>
    </w:p>
    <w:p w14:paraId="23C58173" w14:textId="77777777" w:rsidR="002C476C" w:rsidRDefault="00436E0C">
      <w:pPr>
        <w:ind w:firstLine="85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Em se tratando dos jogos amadores, é bastante comum equipes</w:t>
      </w:r>
      <w:del w:id="24" w:author="MK Soft" w:date="2018-12-02T15:55:00Z">
        <w:r w:rsidDel="008752A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buscarem por um campo para a realização de uma partida e não encontram de imediato. Destaca-se, também, a dificuldade de ratear o valor cobrado da reserva entre os atletas. Para a reserva do espaço, normalmente é realizado um contato por meio de ligação telefônica ou até mesmo visita ao local. O que ocasiona um desgaste para quem busca se divertir.</w:t>
      </w:r>
    </w:p>
    <w:p w14:paraId="23C58174" w14:textId="60E12CD7" w:rsidR="002C476C" w:rsidRPr="002E0EB0" w:rsidDel="00B02889" w:rsidRDefault="00436E0C">
      <w:pPr>
        <w:pStyle w:val="Ttulo1"/>
        <w:ind w:left="357" w:hanging="357"/>
        <w:rPr>
          <w:del w:id="25" w:author="MK Soft" w:date="2018-12-02T15:59:00Z"/>
          <w:highlight w:val="white"/>
        </w:rPr>
        <w:pPrChange w:id="26" w:author="MK Soft" w:date="2018-12-02T16:01:00Z">
          <w:pPr>
            <w:spacing w:after="200"/>
            <w:jc w:val="both"/>
          </w:pPr>
        </w:pPrChange>
      </w:pPr>
      <w:del w:id="27" w:author="MK Soft" w:date="2018-12-02T15:59:00Z">
        <w:r w:rsidRPr="002E0EB0" w:rsidDel="00B02889">
          <w:rPr>
            <w:highlight w:val="white"/>
          </w:rPr>
          <w:delText xml:space="preserve"> </w:delText>
        </w:r>
      </w:del>
    </w:p>
    <w:p w14:paraId="23C58175" w14:textId="39821B95" w:rsidR="002C476C" w:rsidRPr="002E1903" w:rsidRDefault="00436E0C">
      <w:pPr>
        <w:pStyle w:val="Ttulo1"/>
        <w:ind w:left="357" w:hanging="357"/>
        <w:rPr>
          <w:highlight w:val="white"/>
        </w:rPr>
        <w:pPrChange w:id="28" w:author="MK Soft" w:date="2018-12-02T16:01:00Z">
          <w:pPr>
            <w:numPr>
              <w:numId w:val="1"/>
            </w:numPr>
            <w:spacing w:after="200"/>
            <w:ind w:left="425" w:hanging="425"/>
            <w:contextualSpacing/>
            <w:jc w:val="both"/>
          </w:pPr>
        </w:pPrChange>
      </w:pPr>
      <w:del w:id="29" w:author="MK Soft" w:date="2018-12-02T15:59:00Z">
        <w:r w:rsidRPr="002E0EB0" w:rsidDel="00B02889">
          <w:rPr>
            <w:highlight w:val="white"/>
          </w:rPr>
          <w:delText xml:space="preserve"> </w:delText>
        </w:r>
      </w:del>
      <w:r w:rsidRPr="002E0EB0">
        <w:rPr>
          <w:highlight w:val="white"/>
        </w:rPr>
        <w:t>REFERENCIAL TEÓRICO</w:t>
      </w:r>
    </w:p>
    <w:p w14:paraId="23C58176" w14:textId="77777777" w:rsidR="002C476C" w:rsidRPr="00095012" w:rsidRDefault="00436E0C">
      <w:pPr>
        <w:pStyle w:val="Ttulo2"/>
        <w:rPr>
          <w:highlight w:val="white"/>
        </w:rPr>
        <w:pPrChange w:id="30" w:author="MK Soft" w:date="2018-12-02T16:07:00Z">
          <w:pPr>
            <w:spacing w:after="200"/>
            <w:jc w:val="both"/>
          </w:pPr>
        </w:pPrChange>
      </w:pPr>
      <w:r w:rsidRPr="00095012">
        <w:rPr>
          <w:highlight w:val="white"/>
        </w:rPr>
        <w:t xml:space="preserve">Spring Framework:  </w:t>
      </w:r>
    </w:p>
    <w:p w14:paraId="23C58177" w14:textId="77777777" w:rsidR="002C476C" w:rsidRDefault="00436E0C">
      <w:pPr>
        <w:spacing w:after="200"/>
        <w:ind w:firstLine="8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Spring Framework é um </w:t>
      </w:r>
      <w:r>
        <w:rPr>
          <w:rFonts w:ascii="Times New Roman" w:eastAsia="Times New Roman" w:hAnsi="Times New Roman" w:cs="Times New Roman"/>
          <w:i/>
          <w:sz w:val="24"/>
          <w:szCs w:val="24"/>
          <w:highlight w:val="white"/>
        </w:rPr>
        <w:t xml:space="preserve">framework </w:t>
      </w:r>
      <w:r>
        <w:rPr>
          <w:rFonts w:ascii="Times New Roman" w:eastAsia="Times New Roman" w:hAnsi="Times New Roman" w:cs="Times New Roman"/>
          <w:sz w:val="24"/>
          <w:szCs w:val="24"/>
          <w:highlight w:val="white"/>
        </w:rPr>
        <w:t>voltado para o desenvolvimento de aplicações corporativas para a plataforma Java, baseado nos conceitos de inversão de controle e injeção de dependências.</w:t>
      </w:r>
    </w:p>
    <w:p w14:paraId="23C58178" w14:textId="77777777" w:rsidR="002C476C" w:rsidRDefault="00436E0C">
      <w:pPr>
        <w:spacing w:after="200"/>
        <w:ind w:firstLine="8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 o aumento da produção de software os problemas são frequentes, a framework Spring possibilita solucionar inúmeros problemas comuns presentes no desenvolvimento J2EE (</w:t>
      </w:r>
      <w:r>
        <w:rPr>
          <w:rFonts w:ascii="Times New Roman" w:eastAsia="Times New Roman" w:hAnsi="Times New Roman" w:cs="Times New Roman"/>
          <w:i/>
          <w:sz w:val="24"/>
          <w:szCs w:val="24"/>
          <w:highlight w:val="white"/>
        </w:rPr>
        <w:t xml:space="preserve">Java 2 Enterprise </w:t>
      </w:r>
      <w:proofErr w:type="spellStart"/>
      <w:r>
        <w:rPr>
          <w:rFonts w:ascii="Times New Roman" w:eastAsia="Times New Roman" w:hAnsi="Times New Roman" w:cs="Times New Roman"/>
          <w:i/>
          <w:sz w:val="24"/>
          <w:szCs w:val="24"/>
          <w:highlight w:val="white"/>
        </w:rPr>
        <w:t>Edition</w:t>
      </w:r>
      <w:proofErr w:type="spellEnd"/>
      <w:r>
        <w:rPr>
          <w:rFonts w:ascii="Times New Roman" w:eastAsia="Times New Roman" w:hAnsi="Times New Roman" w:cs="Times New Roman"/>
          <w:sz w:val="24"/>
          <w:szCs w:val="24"/>
          <w:highlight w:val="white"/>
        </w:rPr>
        <w:t>) e Java JEE (</w:t>
      </w:r>
      <w:r>
        <w:rPr>
          <w:rFonts w:ascii="Times New Roman" w:eastAsia="Times New Roman" w:hAnsi="Times New Roman" w:cs="Times New Roman"/>
          <w:i/>
          <w:sz w:val="24"/>
          <w:szCs w:val="24"/>
          <w:highlight w:val="white"/>
        </w:rPr>
        <w:t xml:space="preserve">Java Enterprise </w:t>
      </w:r>
      <w:proofErr w:type="spellStart"/>
      <w:r>
        <w:rPr>
          <w:rFonts w:ascii="Times New Roman" w:eastAsia="Times New Roman" w:hAnsi="Times New Roman" w:cs="Times New Roman"/>
          <w:i/>
          <w:sz w:val="24"/>
          <w:szCs w:val="24"/>
          <w:highlight w:val="white"/>
        </w:rPr>
        <w:t>Edition</w:t>
      </w:r>
      <w:proofErr w:type="spellEnd"/>
      <w:r>
        <w:rPr>
          <w:rFonts w:ascii="Times New Roman" w:eastAsia="Times New Roman" w:hAnsi="Times New Roman" w:cs="Times New Roman"/>
          <w:sz w:val="24"/>
          <w:szCs w:val="24"/>
          <w:highlight w:val="white"/>
        </w:rPr>
        <w:t>). O objetivo dessa ferramenta é lembrar de fazer a coisa certa na programação orientada a objetos: projetar aplicações usando interfaces. [</w:t>
      </w:r>
      <w:proofErr w:type="spellStart"/>
      <w:r>
        <w:rPr>
          <w:rFonts w:ascii="Times New Roman" w:eastAsia="Times New Roman" w:hAnsi="Times New Roman" w:cs="Times New Roman"/>
          <w:sz w:val="24"/>
          <w:szCs w:val="24"/>
          <w:highlight w:val="white"/>
        </w:rPr>
        <w:t>Chhatpar</w:t>
      </w:r>
      <w:proofErr w:type="spellEnd"/>
      <w:r>
        <w:rPr>
          <w:rFonts w:ascii="Times New Roman" w:eastAsia="Times New Roman" w:hAnsi="Times New Roman" w:cs="Times New Roman"/>
          <w:sz w:val="24"/>
          <w:szCs w:val="24"/>
          <w:highlight w:val="white"/>
        </w:rPr>
        <w:t xml:space="preserve"> 2006].</w:t>
      </w:r>
    </w:p>
    <w:p w14:paraId="23C58179" w14:textId="77777777" w:rsidR="002C476C" w:rsidRPr="00095012" w:rsidRDefault="00436E0C">
      <w:pPr>
        <w:pStyle w:val="Ttulo2"/>
        <w:rPr>
          <w:highlight w:val="white"/>
        </w:rPr>
        <w:pPrChange w:id="31" w:author="MK Soft" w:date="2018-12-02T16:07:00Z">
          <w:pPr>
            <w:spacing w:after="200"/>
            <w:jc w:val="both"/>
          </w:pPr>
        </w:pPrChange>
      </w:pPr>
      <w:proofErr w:type="spellStart"/>
      <w:r>
        <w:rPr>
          <w:highlight w:val="white"/>
        </w:rPr>
        <w:t>Ionic</w:t>
      </w:r>
      <w:proofErr w:type="spellEnd"/>
      <w:r>
        <w:rPr>
          <w:highlight w:val="white"/>
        </w:rPr>
        <w:t xml:space="preserve"> Framework</w:t>
      </w:r>
    </w:p>
    <w:p w14:paraId="19B0CDD9" w14:textId="77777777" w:rsidR="00095012" w:rsidRDefault="00436E0C">
      <w:pPr>
        <w:spacing w:after="200"/>
        <w:ind w:firstLine="850"/>
        <w:jc w:val="both"/>
        <w:rPr>
          <w:ins w:id="32" w:author="MK Soft" w:date="2018-12-02T15:56:00Z"/>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Ionic</w:t>
      </w:r>
      <w:proofErr w:type="spellEnd"/>
      <w:r>
        <w:rPr>
          <w:rFonts w:ascii="Times New Roman" w:eastAsia="Times New Roman" w:hAnsi="Times New Roman" w:cs="Times New Roman"/>
          <w:sz w:val="24"/>
          <w:szCs w:val="24"/>
          <w:highlight w:val="white"/>
        </w:rPr>
        <w:t xml:space="preserve"> é um framework de desenvolvimento de aplicativos móveis em HTML5 voltado para o desenvolvimento híbrido. Ele utiliza o Angular, que é um framework </w:t>
      </w:r>
      <w:proofErr w:type="spellStart"/>
      <w:r>
        <w:rPr>
          <w:rFonts w:ascii="Times New Roman" w:eastAsia="Times New Roman" w:hAnsi="Times New Roman" w:cs="Times New Roman"/>
          <w:sz w:val="24"/>
          <w:szCs w:val="24"/>
          <w:highlight w:val="white"/>
        </w:rPr>
        <w:t>JavaScript</w:t>
      </w:r>
      <w:proofErr w:type="spellEnd"/>
      <w:r>
        <w:rPr>
          <w:rFonts w:ascii="Times New Roman" w:eastAsia="Times New Roman" w:hAnsi="Times New Roman" w:cs="Times New Roman"/>
          <w:sz w:val="24"/>
          <w:szCs w:val="24"/>
          <w:highlight w:val="white"/>
        </w:rPr>
        <w:t xml:space="preserve"> desenvolvido pela Google. Os aplicativos desenvolvidos com </w:t>
      </w:r>
      <w:proofErr w:type="spellStart"/>
      <w:r>
        <w:rPr>
          <w:rFonts w:ascii="Times New Roman" w:eastAsia="Times New Roman" w:hAnsi="Times New Roman" w:cs="Times New Roman"/>
          <w:sz w:val="24"/>
          <w:szCs w:val="24"/>
          <w:highlight w:val="white"/>
        </w:rPr>
        <w:t>Ionic</w:t>
      </w:r>
      <w:proofErr w:type="spellEnd"/>
      <w:r>
        <w:rPr>
          <w:rFonts w:ascii="Times New Roman" w:eastAsia="Times New Roman" w:hAnsi="Times New Roman" w:cs="Times New Roman"/>
          <w:sz w:val="24"/>
          <w:szCs w:val="24"/>
          <w:highlight w:val="white"/>
        </w:rPr>
        <w:t xml:space="preserve"> são como pequenos sites que funcionam em um uma camada embutida do navegador em um aplicativo, o qual possui acesso à camada da plataforma nativa através de bibliotecas fornecidas pelo próprio </w:t>
      </w:r>
      <w:proofErr w:type="spellStart"/>
      <w:r>
        <w:rPr>
          <w:rFonts w:ascii="Times New Roman" w:eastAsia="Times New Roman" w:hAnsi="Times New Roman" w:cs="Times New Roman"/>
          <w:sz w:val="24"/>
          <w:szCs w:val="24"/>
          <w:highlight w:val="white"/>
        </w:rPr>
        <w:t>Ionic</w:t>
      </w:r>
      <w:proofErr w:type="spellEnd"/>
      <w:r>
        <w:rPr>
          <w:rFonts w:ascii="Times New Roman" w:eastAsia="Times New Roman" w:hAnsi="Times New Roman" w:cs="Times New Roman"/>
          <w:sz w:val="24"/>
          <w:szCs w:val="24"/>
          <w:highlight w:val="white"/>
        </w:rPr>
        <w:t>.</w:t>
      </w:r>
    </w:p>
    <w:p w14:paraId="30A74EC6" w14:textId="77777777" w:rsidR="00095012" w:rsidRDefault="00436E0C">
      <w:pPr>
        <w:spacing w:after="200"/>
        <w:ind w:firstLine="850"/>
        <w:jc w:val="both"/>
        <w:rPr>
          <w:ins w:id="33" w:author="MK Soft" w:date="2018-12-02T15:56:00Z"/>
          <w:rFonts w:ascii="Times New Roman" w:eastAsia="Times New Roman" w:hAnsi="Times New Roman" w:cs="Times New Roman"/>
          <w:sz w:val="24"/>
          <w:szCs w:val="24"/>
          <w:highlight w:val="white"/>
        </w:rPr>
      </w:pPr>
      <w:del w:id="34" w:author="MK Soft" w:date="2018-12-02T15:56:00Z">
        <w:r w:rsidDel="00095012">
          <w:rPr>
            <w:rFonts w:ascii="Times New Roman" w:eastAsia="Times New Roman" w:hAnsi="Times New Roman" w:cs="Times New Roman"/>
            <w:sz w:val="24"/>
            <w:szCs w:val="24"/>
            <w:highlight w:val="white"/>
          </w:rPr>
          <w:br/>
        </w:r>
      </w:del>
      <w:r>
        <w:rPr>
          <w:rFonts w:ascii="Times New Roman" w:eastAsia="Times New Roman" w:hAnsi="Times New Roman" w:cs="Times New Roman"/>
          <w:sz w:val="24"/>
          <w:szCs w:val="24"/>
          <w:highlight w:val="white"/>
        </w:rPr>
        <w:t xml:space="preserve">Ao contrário de uma estrutura responsiva qualquer, o </w:t>
      </w:r>
      <w:proofErr w:type="spellStart"/>
      <w:r>
        <w:rPr>
          <w:rFonts w:ascii="Times New Roman" w:eastAsia="Times New Roman" w:hAnsi="Times New Roman" w:cs="Times New Roman"/>
          <w:sz w:val="24"/>
          <w:szCs w:val="24"/>
          <w:highlight w:val="white"/>
        </w:rPr>
        <w:t>Ionic</w:t>
      </w:r>
      <w:proofErr w:type="spellEnd"/>
      <w:r>
        <w:rPr>
          <w:rFonts w:ascii="Times New Roman" w:eastAsia="Times New Roman" w:hAnsi="Times New Roman" w:cs="Times New Roman"/>
          <w:sz w:val="24"/>
          <w:szCs w:val="24"/>
          <w:highlight w:val="white"/>
        </w:rPr>
        <w:t xml:space="preserve"> vem com elementos e layouts de UI móveis de estilo nativo, que só seria possível obter com um SDK nativo no iOS ou no </w:t>
      </w:r>
      <w:proofErr w:type="spellStart"/>
      <w:r>
        <w:rPr>
          <w:rFonts w:ascii="Times New Roman" w:eastAsia="Times New Roman" w:hAnsi="Times New Roman" w:cs="Times New Roman"/>
          <w:sz w:val="24"/>
          <w:szCs w:val="24"/>
          <w:highlight w:val="white"/>
        </w:rPr>
        <w:t>Android</w:t>
      </w:r>
      <w:proofErr w:type="spellEnd"/>
      <w:r>
        <w:rPr>
          <w:rFonts w:ascii="Times New Roman" w:eastAsia="Times New Roman" w:hAnsi="Times New Roman" w:cs="Times New Roman"/>
          <w:sz w:val="24"/>
          <w:szCs w:val="24"/>
          <w:highlight w:val="white"/>
        </w:rPr>
        <w:t>, mas que não seria possível nos elementos e layouts da Web. (IONIC FRAMEWORK, 2016).</w:t>
      </w:r>
    </w:p>
    <w:p w14:paraId="23C5817A" w14:textId="334446A1" w:rsidR="002C476C" w:rsidRDefault="00436E0C">
      <w:pPr>
        <w:spacing w:after="200"/>
        <w:ind w:firstLine="850"/>
        <w:jc w:val="both"/>
        <w:rPr>
          <w:rFonts w:ascii="Times New Roman" w:eastAsia="Times New Roman" w:hAnsi="Times New Roman" w:cs="Times New Roman"/>
          <w:sz w:val="24"/>
          <w:szCs w:val="24"/>
          <w:highlight w:val="white"/>
        </w:rPr>
      </w:pPr>
      <w:del w:id="35" w:author="MK Soft" w:date="2018-12-02T15:56:00Z">
        <w:r w:rsidDel="00095012">
          <w:rPr>
            <w:rFonts w:ascii="Times New Roman" w:eastAsia="Times New Roman" w:hAnsi="Times New Roman" w:cs="Times New Roman"/>
            <w:sz w:val="24"/>
            <w:szCs w:val="24"/>
            <w:highlight w:val="white"/>
          </w:rPr>
          <w:br/>
        </w:r>
        <w:r w:rsidDel="00095012">
          <w:rPr>
            <w:rFonts w:ascii="Times New Roman" w:eastAsia="Times New Roman" w:hAnsi="Times New Roman" w:cs="Times New Roman"/>
            <w:sz w:val="24"/>
            <w:szCs w:val="24"/>
            <w:highlight w:val="white"/>
          </w:rPr>
          <w:br/>
        </w:r>
      </w:del>
      <w:r>
        <w:rPr>
          <w:rFonts w:ascii="Times New Roman" w:eastAsia="Times New Roman" w:hAnsi="Times New Roman" w:cs="Times New Roman"/>
          <w:sz w:val="24"/>
          <w:szCs w:val="24"/>
          <w:highlight w:val="white"/>
        </w:rPr>
        <w:t xml:space="preserve">Por se tratar de um framework HTML5, o </w:t>
      </w:r>
      <w:proofErr w:type="spellStart"/>
      <w:r>
        <w:rPr>
          <w:rFonts w:ascii="Times New Roman" w:eastAsia="Times New Roman" w:hAnsi="Times New Roman" w:cs="Times New Roman"/>
          <w:sz w:val="24"/>
          <w:szCs w:val="24"/>
          <w:highlight w:val="white"/>
        </w:rPr>
        <w:t>Ionic</w:t>
      </w:r>
      <w:proofErr w:type="spellEnd"/>
      <w:r>
        <w:rPr>
          <w:rFonts w:ascii="Times New Roman" w:eastAsia="Times New Roman" w:hAnsi="Times New Roman" w:cs="Times New Roman"/>
          <w:sz w:val="24"/>
          <w:szCs w:val="24"/>
          <w:highlight w:val="white"/>
        </w:rPr>
        <w:t xml:space="preserve"> precisa de um invólucro nativo como o </w:t>
      </w:r>
      <w:proofErr w:type="spellStart"/>
      <w:r>
        <w:rPr>
          <w:rFonts w:ascii="Times New Roman" w:eastAsia="Times New Roman" w:hAnsi="Times New Roman" w:cs="Times New Roman"/>
          <w:sz w:val="24"/>
          <w:szCs w:val="24"/>
          <w:highlight w:val="white"/>
        </w:rPr>
        <w:t>Cordova</w:t>
      </w:r>
      <w:proofErr w:type="spellEnd"/>
      <w:r>
        <w:rPr>
          <w:rFonts w:ascii="Times New Roman" w:eastAsia="Times New Roman" w:hAnsi="Times New Roman" w:cs="Times New Roman"/>
          <w:sz w:val="24"/>
          <w:szCs w:val="24"/>
          <w:highlight w:val="white"/>
        </w:rPr>
        <w:t xml:space="preserve"> ou </w:t>
      </w:r>
      <w:proofErr w:type="spellStart"/>
      <w:r>
        <w:rPr>
          <w:rFonts w:ascii="Times New Roman" w:eastAsia="Times New Roman" w:hAnsi="Times New Roman" w:cs="Times New Roman"/>
          <w:sz w:val="24"/>
          <w:szCs w:val="24"/>
          <w:highlight w:val="white"/>
        </w:rPr>
        <w:t>PhoneGap</w:t>
      </w:r>
      <w:proofErr w:type="spellEnd"/>
      <w:r>
        <w:rPr>
          <w:rFonts w:ascii="Times New Roman" w:eastAsia="Times New Roman" w:hAnsi="Times New Roman" w:cs="Times New Roman"/>
          <w:sz w:val="24"/>
          <w:szCs w:val="24"/>
          <w:highlight w:val="white"/>
        </w:rPr>
        <w:t xml:space="preserve"> para ser executado como um aplicativo nativo, assim como acessar algumas funcionalidades nativas do equipamento.</w:t>
      </w:r>
    </w:p>
    <w:p w14:paraId="23C5817B" w14:textId="2DBAB6A2" w:rsidR="002C476C" w:rsidDel="002E1903" w:rsidRDefault="002C476C">
      <w:pPr>
        <w:pStyle w:val="Ttulo2"/>
        <w:rPr>
          <w:del w:id="36" w:author="MK Soft" w:date="2018-12-02T16:02:00Z"/>
          <w:highlight w:val="white"/>
        </w:rPr>
        <w:pPrChange w:id="37" w:author="MK Soft" w:date="2018-12-02T16:07:00Z">
          <w:pPr>
            <w:spacing w:after="200"/>
            <w:jc w:val="both"/>
          </w:pPr>
        </w:pPrChange>
      </w:pPr>
    </w:p>
    <w:p w14:paraId="23C5817C" w14:textId="77777777" w:rsidR="002C476C" w:rsidRPr="00095012" w:rsidRDefault="00436E0C">
      <w:pPr>
        <w:pStyle w:val="Ttulo2"/>
        <w:rPr>
          <w:highlight w:val="white"/>
        </w:rPr>
        <w:pPrChange w:id="38" w:author="MK Soft" w:date="2018-12-02T16:07:00Z">
          <w:pPr>
            <w:spacing w:after="200"/>
            <w:jc w:val="both"/>
          </w:pPr>
        </w:pPrChange>
      </w:pPr>
      <w:r>
        <w:rPr>
          <w:highlight w:val="white"/>
        </w:rPr>
        <w:t>Angular</w:t>
      </w:r>
    </w:p>
    <w:p w14:paraId="5546776C" w14:textId="77777777" w:rsidR="00095012" w:rsidRDefault="00436E0C">
      <w:pPr>
        <w:spacing w:after="200"/>
        <w:ind w:firstLine="850"/>
        <w:jc w:val="both"/>
        <w:rPr>
          <w:ins w:id="39" w:author="MK Soft" w:date="2018-12-02T15:56: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Angular é uma plataforma e </w:t>
      </w:r>
      <w:r>
        <w:rPr>
          <w:rFonts w:ascii="Times New Roman" w:eastAsia="Times New Roman" w:hAnsi="Times New Roman" w:cs="Times New Roman"/>
          <w:i/>
          <w:sz w:val="24"/>
          <w:szCs w:val="24"/>
          <w:highlight w:val="white"/>
        </w:rPr>
        <w:t xml:space="preserve">framework </w:t>
      </w:r>
      <w:r>
        <w:rPr>
          <w:rFonts w:ascii="Times New Roman" w:eastAsia="Times New Roman" w:hAnsi="Times New Roman" w:cs="Times New Roman"/>
          <w:sz w:val="24"/>
          <w:szCs w:val="24"/>
          <w:highlight w:val="white"/>
        </w:rPr>
        <w:t xml:space="preserve">para construção da interface de aplicações usando HTML, CSS e, principalmente, </w:t>
      </w:r>
      <w:proofErr w:type="spellStart"/>
      <w:r>
        <w:rPr>
          <w:rFonts w:ascii="Times New Roman" w:eastAsia="Times New Roman" w:hAnsi="Times New Roman" w:cs="Times New Roman"/>
          <w:i/>
          <w:sz w:val="24"/>
          <w:szCs w:val="24"/>
          <w:highlight w:val="white"/>
        </w:rPr>
        <w:t>JavaScript</w:t>
      </w:r>
      <w:proofErr w:type="spellEnd"/>
      <w:r>
        <w:rPr>
          <w:rFonts w:ascii="Times New Roman" w:eastAsia="Times New Roman" w:hAnsi="Times New Roman" w:cs="Times New Roman"/>
          <w:sz w:val="24"/>
          <w:szCs w:val="24"/>
          <w:highlight w:val="white"/>
        </w:rPr>
        <w:t xml:space="preserve">, criada pelos desenvolvedores da </w:t>
      </w:r>
      <w:r>
        <w:rPr>
          <w:rFonts w:ascii="Times New Roman" w:eastAsia="Times New Roman" w:hAnsi="Times New Roman" w:cs="Times New Roman"/>
          <w:i/>
          <w:sz w:val="24"/>
          <w:szCs w:val="24"/>
          <w:highlight w:val="white"/>
        </w:rPr>
        <w:t>Google</w:t>
      </w:r>
      <w:r>
        <w:rPr>
          <w:rFonts w:ascii="Times New Roman" w:eastAsia="Times New Roman" w:hAnsi="Times New Roman" w:cs="Times New Roman"/>
          <w:sz w:val="24"/>
          <w:szCs w:val="24"/>
          <w:highlight w:val="white"/>
        </w:rPr>
        <w:t>.</w:t>
      </w:r>
      <w:del w:id="40" w:author="MK Soft" w:date="2018-12-02T15:56:00Z">
        <w:r w:rsidDel="00095012">
          <w:rPr>
            <w:rFonts w:ascii="Times New Roman" w:eastAsia="Times New Roman" w:hAnsi="Times New Roman" w:cs="Times New Roman"/>
            <w:sz w:val="24"/>
            <w:szCs w:val="24"/>
            <w:highlight w:val="white"/>
          </w:rPr>
          <w:br/>
        </w:r>
        <w:r w:rsidDel="00095012">
          <w:rPr>
            <w:rFonts w:ascii="Times New Roman" w:eastAsia="Times New Roman" w:hAnsi="Times New Roman" w:cs="Times New Roman"/>
            <w:sz w:val="24"/>
            <w:szCs w:val="24"/>
            <w:highlight w:val="white"/>
          </w:rPr>
          <w:lastRenderedPageBreak/>
          <w:br/>
        </w:r>
      </w:del>
    </w:p>
    <w:p w14:paraId="23C5817D" w14:textId="0B604DAB" w:rsidR="002C476C" w:rsidRDefault="00436E0C">
      <w:pPr>
        <w:spacing w:after="200"/>
        <w:ind w:firstLine="850"/>
        <w:jc w:val="both"/>
        <w:rPr>
          <w:rFonts w:ascii="Times New Roman" w:eastAsia="Times New Roman" w:hAnsi="Times New Roman" w:cs="Times New Roman"/>
          <w:sz w:val="24"/>
          <w:szCs w:val="24"/>
          <w:highlight w:val="white"/>
        </w:rPr>
      </w:pPr>
      <w:del w:id="41" w:author="MK Soft" w:date="2018-12-02T15:56:00Z">
        <w:r w:rsidDel="00095012">
          <w:rPr>
            <w:rFonts w:ascii="Times New Roman" w:eastAsia="Times New Roman" w:hAnsi="Times New Roman" w:cs="Times New Roman"/>
            <w:sz w:val="24"/>
            <w:szCs w:val="24"/>
            <w:highlight w:val="white"/>
          </w:rPr>
          <w:tab/>
        </w:r>
      </w:del>
      <w:r>
        <w:rPr>
          <w:rFonts w:ascii="Times New Roman" w:eastAsia="Times New Roman" w:hAnsi="Times New Roman" w:cs="Times New Roman"/>
          <w:sz w:val="24"/>
          <w:szCs w:val="24"/>
          <w:highlight w:val="white"/>
        </w:rPr>
        <w:t xml:space="preserve">O angular é composto basicamente por componentes, </w:t>
      </w:r>
      <w:proofErr w:type="spellStart"/>
      <w:r>
        <w:rPr>
          <w:rFonts w:ascii="Times New Roman" w:eastAsia="Times New Roman" w:hAnsi="Times New Roman" w:cs="Times New Roman"/>
          <w:sz w:val="24"/>
          <w:szCs w:val="24"/>
          <w:highlight w:val="white"/>
        </w:rPr>
        <w:t>templates</w:t>
      </w:r>
      <w:proofErr w:type="spellEnd"/>
      <w:r>
        <w:rPr>
          <w:rFonts w:ascii="Times New Roman" w:eastAsia="Times New Roman" w:hAnsi="Times New Roman" w:cs="Times New Roman"/>
          <w:sz w:val="24"/>
          <w:szCs w:val="24"/>
          <w:highlight w:val="white"/>
        </w:rPr>
        <w:t>, diretivas, roteamento, módulos, serviços, injeção de dependências e ferramentas de infraestrutura que automatizam tarefas, como a de executar os testes unitários de uma aplicação.</w:t>
      </w:r>
    </w:p>
    <w:p w14:paraId="23C5817E" w14:textId="77777777" w:rsidR="002C476C" w:rsidRDefault="00436E0C">
      <w:pPr>
        <w:spacing w:after="200"/>
        <w:ind w:firstLine="8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Foi escolhido </w:t>
      </w:r>
      <w:r>
        <w:rPr>
          <w:rFonts w:ascii="Times New Roman" w:eastAsia="Times New Roman" w:hAnsi="Times New Roman" w:cs="Times New Roman"/>
          <w:i/>
          <w:sz w:val="24"/>
          <w:szCs w:val="24"/>
          <w:highlight w:val="white"/>
        </w:rPr>
        <w:t>framework</w:t>
      </w:r>
      <w:r>
        <w:rPr>
          <w:rFonts w:ascii="Times New Roman" w:eastAsia="Times New Roman" w:hAnsi="Times New Roman" w:cs="Times New Roman"/>
          <w:sz w:val="24"/>
          <w:szCs w:val="24"/>
          <w:highlight w:val="white"/>
        </w:rPr>
        <w:t xml:space="preserve"> citado acima pela facilidade de criação das chamadas </w:t>
      </w:r>
      <w:proofErr w:type="spellStart"/>
      <w:r>
        <w:rPr>
          <w:rFonts w:ascii="Times New Roman" w:eastAsia="Times New Roman" w:hAnsi="Times New Roman" w:cs="Times New Roman"/>
          <w:sz w:val="24"/>
          <w:szCs w:val="24"/>
          <w:highlight w:val="white"/>
        </w:rPr>
        <w:t>SPA´s</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Single Page </w:t>
      </w:r>
      <w:proofErr w:type="spellStart"/>
      <w:r>
        <w:rPr>
          <w:rFonts w:ascii="Times New Roman" w:eastAsia="Times New Roman" w:hAnsi="Times New Roman" w:cs="Times New Roman"/>
          <w:i/>
          <w:sz w:val="24"/>
          <w:szCs w:val="24"/>
          <w:highlight w:val="white"/>
        </w:rPr>
        <w:t>Applications</w:t>
      </w:r>
      <w:proofErr w:type="spellEnd"/>
      <w:r>
        <w:rPr>
          <w:rFonts w:ascii="Times New Roman" w:eastAsia="Times New Roman" w:hAnsi="Times New Roman" w:cs="Times New Roman"/>
          <w:sz w:val="24"/>
          <w:szCs w:val="24"/>
          <w:highlight w:val="white"/>
        </w:rPr>
        <w:t xml:space="preserve">”, em sua tradução significa Aplicação de Página </w:t>
      </w:r>
      <w:proofErr w:type="spellStart"/>
      <w:r>
        <w:rPr>
          <w:rFonts w:ascii="Times New Roman" w:eastAsia="Times New Roman" w:hAnsi="Times New Roman" w:cs="Times New Roman"/>
          <w:sz w:val="24"/>
          <w:szCs w:val="24"/>
          <w:highlight w:val="white"/>
        </w:rPr>
        <w:t>Ùnica</w:t>
      </w:r>
      <w:proofErr w:type="spellEnd"/>
      <w:r>
        <w:rPr>
          <w:rFonts w:ascii="Times New Roman" w:eastAsia="Times New Roman" w:hAnsi="Times New Roman" w:cs="Times New Roman"/>
          <w:sz w:val="24"/>
          <w:szCs w:val="24"/>
          <w:highlight w:val="white"/>
        </w:rPr>
        <w:t>, modelo que vem conquistando o mercado por gerar resultados com qualidade e produtividade.</w:t>
      </w:r>
    </w:p>
    <w:p w14:paraId="23C5817F" w14:textId="6EFD1D6B" w:rsidR="002C476C" w:rsidDel="002E1903" w:rsidRDefault="002C476C">
      <w:pPr>
        <w:pStyle w:val="Ttulo2"/>
        <w:rPr>
          <w:del w:id="42" w:author="MK Soft" w:date="2018-12-02T16:02:00Z"/>
          <w:highlight w:val="white"/>
        </w:rPr>
        <w:pPrChange w:id="43" w:author="MK Soft" w:date="2018-12-02T16:07:00Z">
          <w:pPr>
            <w:spacing w:after="200"/>
            <w:jc w:val="both"/>
          </w:pPr>
        </w:pPrChange>
      </w:pPr>
    </w:p>
    <w:p w14:paraId="23C58180" w14:textId="77777777" w:rsidR="002C476C" w:rsidRPr="00095012" w:rsidRDefault="00436E0C">
      <w:pPr>
        <w:pStyle w:val="Ttulo2"/>
        <w:rPr>
          <w:highlight w:val="white"/>
        </w:rPr>
        <w:pPrChange w:id="44" w:author="MK Soft" w:date="2018-12-02T16:07:00Z">
          <w:pPr>
            <w:spacing w:after="200"/>
            <w:jc w:val="both"/>
          </w:pPr>
        </w:pPrChange>
      </w:pPr>
      <w:r>
        <w:rPr>
          <w:highlight w:val="white"/>
        </w:rPr>
        <w:t>Java</w:t>
      </w:r>
    </w:p>
    <w:p w14:paraId="23C58181" w14:textId="77777777" w:rsidR="002C476C" w:rsidRDefault="00436E0C">
      <w:pPr>
        <w:spacing w:after="20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Java é uma linguagem poderosa em ambientes distribuídos complexos como a rede Internet. Mas sua versatilidade permite ao programador ir além, oferecendo uma poderosa linguagem de programação de uso geral, com recursos suficientes para a construção de uma variedade de aplicativos que podem ou não depender do uso de recursos de conectividade.</w:t>
      </w:r>
    </w:p>
    <w:p w14:paraId="23C58182" w14:textId="77777777" w:rsidR="002C476C" w:rsidRDefault="00436E0C">
      <w:pPr>
        <w:spacing w:after="20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 base nas pesquisas realizadas, optou-se pela linguagem de programação JAVA, pelo fato de nos oferecer uma maior diversidade em relação a liberdade de desenvolvimento.</w:t>
      </w:r>
    </w:p>
    <w:p w14:paraId="23C58183" w14:textId="7F5E9764" w:rsidR="002C476C" w:rsidDel="002E1903" w:rsidRDefault="002C476C">
      <w:pPr>
        <w:pStyle w:val="Ttulo2"/>
        <w:rPr>
          <w:del w:id="45" w:author="MK Soft" w:date="2018-12-02T16:03:00Z"/>
          <w:highlight w:val="white"/>
        </w:rPr>
        <w:pPrChange w:id="46" w:author="MK Soft" w:date="2018-12-02T16:07:00Z">
          <w:pPr>
            <w:spacing w:after="200"/>
            <w:ind w:firstLine="720"/>
            <w:jc w:val="both"/>
          </w:pPr>
        </w:pPrChange>
      </w:pPr>
    </w:p>
    <w:p w14:paraId="23C58184" w14:textId="77777777" w:rsidR="002C476C" w:rsidRPr="00095012" w:rsidRDefault="00436E0C">
      <w:pPr>
        <w:pStyle w:val="Ttulo2"/>
        <w:rPr>
          <w:highlight w:val="white"/>
        </w:rPr>
        <w:pPrChange w:id="47" w:author="MK Soft" w:date="2018-12-02T16:07:00Z">
          <w:pPr>
            <w:spacing w:after="200"/>
            <w:jc w:val="both"/>
          </w:pPr>
        </w:pPrChange>
      </w:pPr>
      <w:proofErr w:type="spellStart"/>
      <w:r>
        <w:rPr>
          <w:highlight w:val="white"/>
        </w:rPr>
        <w:t>Hibernate</w:t>
      </w:r>
      <w:proofErr w:type="spellEnd"/>
    </w:p>
    <w:p w14:paraId="23C58185" w14:textId="77777777" w:rsidR="002C476C" w:rsidRDefault="00436E0C">
      <w:pPr>
        <w:spacing w:after="200"/>
        <w:ind w:firstLine="8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 </w:t>
      </w:r>
      <w:proofErr w:type="spellStart"/>
      <w:r>
        <w:rPr>
          <w:rFonts w:ascii="Times New Roman" w:eastAsia="Times New Roman" w:hAnsi="Times New Roman" w:cs="Times New Roman"/>
          <w:sz w:val="24"/>
          <w:szCs w:val="24"/>
          <w:highlight w:val="white"/>
        </w:rPr>
        <w:t>Hibernate</w:t>
      </w:r>
      <w:proofErr w:type="spellEnd"/>
      <w:r>
        <w:rPr>
          <w:rFonts w:ascii="Times New Roman" w:eastAsia="Times New Roman" w:hAnsi="Times New Roman" w:cs="Times New Roman"/>
          <w:sz w:val="24"/>
          <w:szCs w:val="24"/>
          <w:highlight w:val="white"/>
        </w:rPr>
        <w:t xml:space="preserve"> consiste em um poderoso framework utilizado para realizar o ORM (Mapeamento Objeto-Relacional), e como a maior parte de um uma aplicação envolve na criação e manutenção de camadas de persistência, se o modelo de banco de dados sofrer alterações, pode ser muito oneroso realizar as alterações para todo o resto da aplicação, fazendo com que o </w:t>
      </w:r>
      <w:proofErr w:type="spellStart"/>
      <w:r>
        <w:rPr>
          <w:rFonts w:ascii="Times New Roman" w:eastAsia="Times New Roman" w:hAnsi="Times New Roman" w:cs="Times New Roman"/>
          <w:sz w:val="24"/>
          <w:szCs w:val="24"/>
          <w:highlight w:val="white"/>
        </w:rPr>
        <w:t>Hibernate</w:t>
      </w:r>
      <w:proofErr w:type="spellEnd"/>
      <w:r>
        <w:rPr>
          <w:rFonts w:ascii="Times New Roman" w:eastAsia="Times New Roman" w:hAnsi="Times New Roman" w:cs="Times New Roman"/>
          <w:sz w:val="24"/>
          <w:szCs w:val="24"/>
          <w:highlight w:val="white"/>
        </w:rPr>
        <w:t xml:space="preserve"> elimine esta lacuna [KRAEMER, VOGT 2004].</w:t>
      </w:r>
    </w:p>
    <w:p w14:paraId="23C58186" w14:textId="77777777" w:rsidR="002C476C" w:rsidRDefault="00436E0C">
      <w:pPr>
        <w:spacing w:after="200"/>
        <w:ind w:firstLine="8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Como o framework </w:t>
      </w:r>
      <w:proofErr w:type="spellStart"/>
      <w:r>
        <w:rPr>
          <w:rFonts w:ascii="Times New Roman" w:eastAsia="Times New Roman" w:hAnsi="Times New Roman" w:cs="Times New Roman"/>
          <w:i/>
          <w:sz w:val="24"/>
          <w:szCs w:val="24"/>
          <w:highlight w:val="white"/>
        </w:rPr>
        <w:t>Hibernate</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utiliza sua própria linguagem SQL, o HQL (</w:t>
      </w:r>
      <w:proofErr w:type="spellStart"/>
      <w:r>
        <w:rPr>
          <w:rFonts w:ascii="Times New Roman" w:eastAsia="Times New Roman" w:hAnsi="Times New Roman" w:cs="Times New Roman"/>
          <w:sz w:val="24"/>
          <w:szCs w:val="24"/>
          <w:highlight w:val="white"/>
        </w:rPr>
        <w:t>Hibernate</w:t>
      </w:r>
      <w:proofErr w:type="spellEnd"/>
      <w:r>
        <w:rPr>
          <w:rFonts w:ascii="Times New Roman" w:eastAsia="Times New Roman" w:hAnsi="Times New Roman" w:cs="Times New Roman"/>
          <w:sz w:val="24"/>
          <w:szCs w:val="24"/>
          <w:highlight w:val="white"/>
        </w:rPr>
        <w:t xml:space="preserve"> Query </w:t>
      </w:r>
      <w:proofErr w:type="spellStart"/>
      <w:r>
        <w:rPr>
          <w:rFonts w:ascii="Times New Roman" w:eastAsia="Times New Roman" w:hAnsi="Times New Roman" w:cs="Times New Roman"/>
          <w:sz w:val="24"/>
          <w:szCs w:val="24"/>
          <w:highlight w:val="white"/>
        </w:rPr>
        <w:t>Language</w:t>
      </w:r>
      <w:proofErr w:type="spellEnd"/>
      <w:r>
        <w:rPr>
          <w:rFonts w:ascii="Times New Roman" w:eastAsia="Times New Roman" w:hAnsi="Times New Roman" w:cs="Times New Roman"/>
          <w:sz w:val="24"/>
          <w:szCs w:val="24"/>
          <w:highlight w:val="white"/>
        </w:rPr>
        <w:t>), o programador não necessita de escrever muitos códigos SQL para acesso ao banco de dados, pois o HQL possui um considerável aumento na velocidade de desenvolvimento, podendo mudar a qualquer momento o SGDB (Sistema de Gerenciamento de Banco de Dados) utilizado [FRAGOSO 2008].</w:t>
      </w:r>
    </w:p>
    <w:p w14:paraId="23C58187" w14:textId="77777777" w:rsidR="002C476C" w:rsidRPr="00095012" w:rsidRDefault="00436E0C">
      <w:pPr>
        <w:pStyle w:val="Ttulo2"/>
        <w:rPr>
          <w:highlight w:val="white"/>
        </w:rPr>
        <w:pPrChange w:id="48" w:author="MK Soft" w:date="2018-12-02T16:07:00Z">
          <w:pPr>
            <w:spacing w:after="200"/>
            <w:jc w:val="both"/>
          </w:pPr>
        </w:pPrChange>
      </w:pPr>
      <w:proofErr w:type="spellStart"/>
      <w:r>
        <w:rPr>
          <w:highlight w:val="white"/>
        </w:rPr>
        <w:t>Maven</w:t>
      </w:r>
      <w:proofErr w:type="spellEnd"/>
    </w:p>
    <w:p w14:paraId="23C58188" w14:textId="37E5C997" w:rsidR="002C476C" w:rsidRDefault="00436E0C">
      <w:pPr>
        <w:ind w:firstLine="720"/>
        <w:jc w:val="both"/>
        <w:rPr>
          <w:rFonts w:ascii="Times New Roman" w:eastAsia="Times New Roman" w:hAnsi="Times New Roman" w:cs="Times New Roman"/>
          <w:sz w:val="24"/>
          <w:szCs w:val="24"/>
          <w:highlight w:val="white"/>
        </w:rPr>
        <w:pPrChange w:id="49" w:author="MK Soft" w:date="2018-12-02T15:59:00Z">
          <w:pPr>
            <w:jc w:val="both"/>
          </w:pPr>
        </w:pPrChange>
      </w:pPr>
      <w:del w:id="50" w:author="MK Soft" w:date="2018-12-02T15:59:00Z">
        <w:r w:rsidDel="00B02889">
          <w:rPr>
            <w:rFonts w:ascii="Times New Roman" w:eastAsia="Times New Roman" w:hAnsi="Times New Roman" w:cs="Times New Roman"/>
            <w:sz w:val="24"/>
            <w:szCs w:val="24"/>
            <w:highlight w:val="white"/>
          </w:rPr>
          <w:lastRenderedPageBreak/>
          <w:tab/>
        </w:r>
      </w:del>
      <w:r>
        <w:rPr>
          <w:rFonts w:ascii="Times New Roman" w:eastAsia="Times New Roman" w:hAnsi="Times New Roman" w:cs="Times New Roman"/>
          <w:sz w:val="24"/>
          <w:szCs w:val="24"/>
          <w:highlight w:val="white"/>
        </w:rPr>
        <w:t xml:space="preserve">Utilizado para gerenciamento de bibliotecas, o </w:t>
      </w:r>
      <w:proofErr w:type="spellStart"/>
      <w:r>
        <w:rPr>
          <w:rFonts w:ascii="Times New Roman" w:eastAsia="Times New Roman" w:hAnsi="Times New Roman" w:cs="Times New Roman"/>
          <w:i/>
          <w:sz w:val="24"/>
          <w:szCs w:val="24"/>
          <w:highlight w:val="white"/>
        </w:rPr>
        <w:t>Maven</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é ajudar os desenvolvedores que antes tiravam bastante de seu tempo buscando </w:t>
      </w:r>
      <w:proofErr w:type="gramStart"/>
      <w:r>
        <w:rPr>
          <w:rFonts w:ascii="Times New Roman" w:eastAsia="Times New Roman" w:hAnsi="Times New Roman" w:cs="Times New Roman"/>
          <w:sz w:val="24"/>
          <w:szCs w:val="24"/>
          <w:highlight w:val="white"/>
        </w:rPr>
        <w:t>as dependência</w:t>
      </w:r>
      <w:proofErr w:type="gramEnd"/>
      <w:r>
        <w:rPr>
          <w:rFonts w:ascii="Times New Roman" w:eastAsia="Times New Roman" w:hAnsi="Times New Roman" w:cs="Times New Roman"/>
          <w:sz w:val="24"/>
          <w:szCs w:val="24"/>
          <w:highlight w:val="white"/>
        </w:rPr>
        <w:t xml:space="preserve"> de tecnologias a serem utilizadas em seus projetos. Com a utilização do </w:t>
      </w:r>
      <w:proofErr w:type="spellStart"/>
      <w:r>
        <w:rPr>
          <w:rFonts w:ascii="Times New Roman" w:eastAsia="Times New Roman" w:hAnsi="Times New Roman" w:cs="Times New Roman"/>
          <w:sz w:val="24"/>
          <w:szCs w:val="24"/>
          <w:highlight w:val="white"/>
        </w:rPr>
        <w:t>Maven</w:t>
      </w:r>
      <w:proofErr w:type="spellEnd"/>
      <w:r>
        <w:rPr>
          <w:rFonts w:ascii="Times New Roman" w:eastAsia="Times New Roman" w:hAnsi="Times New Roman" w:cs="Times New Roman"/>
          <w:sz w:val="24"/>
          <w:szCs w:val="24"/>
          <w:highlight w:val="white"/>
        </w:rPr>
        <w:t xml:space="preserve">, os desenvolvedores não perdem tempo procurando bibliotecas para o software, o gerenciador já traz consigo um arquivo que possuirá as dependências do projeto, este arquivo é chamado de </w:t>
      </w:r>
      <w:proofErr w:type="spellStart"/>
      <w:r>
        <w:rPr>
          <w:rFonts w:ascii="Times New Roman" w:eastAsia="Times New Roman" w:hAnsi="Times New Roman" w:cs="Times New Roman"/>
          <w:sz w:val="24"/>
          <w:szCs w:val="24"/>
          <w:highlight w:val="white"/>
        </w:rPr>
        <w:t>pom</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Project </w:t>
      </w:r>
      <w:proofErr w:type="spellStart"/>
      <w:r>
        <w:rPr>
          <w:rFonts w:ascii="Times New Roman" w:eastAsia="Times New Roman" w:hAnsi="Times New Roman" w:cs="Times New Roman"/>
          <w:i/>
          <w:sz w:val="24"/>
          <w:szCs w:val="24"/>
          <w:highlight w:val="white"/>
        </w:rPr>
        <w:t>Object</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Model</w:t>
      </w:r>
      <w:proofErr w:type="spellEnd"/>
      <w:r>
        <w:rPr>
          <w:rFonts w:ascii="Times New Roman" w:eastAsia="Times New Roman" w:hAnsi="Times New Roman" w:cs="Times New Roman"/>
          <w:sz w:val="24"/>
          <w:szCs w:val="24"/>
          <w:highlight w:val="white"/>
        </w:rPr>
        <w:t>), por padrão, possuindo o tipo de arquivo “.</w:t>
      </w:r>
      <w:proofErr w:type="spellStart"/>
      <w:r>
        <w:rPr>
          <w:rFonts w:ascii="Times New Roman" w:eastAsia="Times New Roman" w:hAnsi="Times New Roman" w:cs="Times New Roman"/>
          <w:sz w:val="24"/>
          <w:szCs w:val="24"/>
          <w:highlight w:val="white"/>
        </w:rPr>
        <w:t>xml</w:t>
      </w:r>
      <w:proofErr w:type="spellEnd"/>
      <w:r>
        <w:rPr>
          <w:rFonts w:ascii="Times New Roman" w:eastAsia="Times New Roman" w:hAnsi="Times New Roman" w:cs="Times New Roman"/>
          <w:sz w:val="24"/>
          <w:szCs w:val="24"/>
          <w:highlight w:val="white"/>
        </w:rPr>
        <w:t>”, onde são declarados os tipo de empacotamento e versões e repositórios das dependências.</w:t>
      </w:r>
    </w:p>
    <w:p w14:paraId="23C58189" w14:textId="57B78E95" w:rsidR="002C476C" w:rsidDel="00B02889" w:rsidRDefault="002C476C">
      <w:pPr>
        <w:ind w:firstLine="720"/>
        <w:jc w:val="both"/>
        <w:rPr>
          <w:del w:id="51" w:author="MK Soft" w:date="2018-12-02T15:59:00Z"/>
          <w:rFonts w:ascii="Times New Roman" w:eastAsia="Times New Roman" w:hAnsi="Times New Roman" w:cs="Times New Roman"/>
          <w:sz w:val="24"/>
          <w:szCs w:val="24"/>
          <w:highlight w:val="white"/>
        </w:rPr>
      </w:pPr>
    </w:p>
    <w:p w14:paraId="23C5818A" w14:textId="4587E018" w:rsidR="002C476C" w:rsidDel="00193014" w:rsidRDefault="00436E0C">
      <w:pPr>
        <w:ind w:firstLine="720"/>
        <w:jc w:val="both"/>
        <w:rPr>
          <w:del w:id="52" w:author="MK Soft" w:date="2018-12-02T15:59: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Os </w:t>
      </w:r>
      <w:del w:id="53" w:author="MK Soft" w:date="2018-12-02T16:03:00Z">
        <w:r w:rsidDel="002E1903">
          <w:rPr>
            <w:rFonts w:ascii="Times New Roman" w:eastAsia="Times New Roman" w:hAnsi="Times New Roman" w:cs="Times New Roman"/>
            <w:sz w:val="24"/>
            <w:szCs w:val="24"/>
            <w:highlight w:val="white"/>
          </w:rPr>
          <w:delText>repositórios remoto</w:delText>
        </w:r>
      </w:del>
      <w:ins w:id="54" w:author="MK Soft" w:date="2018-12-02T16:03:00Z">
        <w:r w:rsidR="002E1903">
          <w:rPr>
            <w:rFonts w:ascii="Times New Roman" w:eastAsia="Times New Roman" w:hAnsi="Times New Roman" w:cs="Times New Roman"/>
            <w:sz w:val="24"/>
            <w:szCs w:val="24"/>
            <w:highlight w:val="white"/>
          </w:rPr>
          <w:t>repositórios remotos</w:t>
        </w:r>
      </w:ins>
      <w:r>
        <w:rPr>
          <w:rFonts w:ascii="Times New Roman" w:eastAsia="Times New Roman" w:hAnsi="Times New Roman" w:cs="Times New Roman"/>
          <w:sz w:val="24"/>
          <w:szCs w:val="24"/>
          <w:highlight w:val="white"/>
        </w:rPr>
        <w:t xml:space="preserve"> ficam em um servidor </w:t>
      </w:r>
      <w:r w:rsidRPr="002E1903">
        <w:rPr>
          <w:rFonts w:ascii="Times New Roman" w:eastAsia="Times New Roman" w:hAnsi="Times New Roman" w:cs="Times New Roman"/>
          <w:i/>
          <w:sz w:val="24"/>
          <w:szCs w:val="24"/>
          <w:highlight w:val="white"/>
          <w:rPrChange w:id="55" w:author="MK Soft" w:date="2018-12-02T16:03:00Z">
            <w:rPr>
              <w:rFonts w:ascii="Times New Roman" w:eastAsia="Times New Roman" w:hAnsi="Times New Roman" w:cs="Times New Roman"/>
              <w:sz w:val="24"/>
              <w:szCs w:val="24"/>
              <w:highlight w:val="white"/>
            </w:rPr>
          </w:rPrChange>
        </w:rPr>
        <w:t>web</w:t>
      </w:r>
      <w:r>
        <w:rPr>
          <w:rFonts w:ascii="Times New Roman" w:eastAsia="Times New Roman" w:hAnsi="Times New Roman" w:cs="Times New Roman"/>
          <w:sz w:val="24"/>
          <w:szCs w:val="24"/>
          <w:highlight w:val="white"/>
        </w:rPr>
        <w:t xml:space="preserve"> e centralizam todas as bibliotecas</w:t>
      </w:r>
      <w:ins w:id="56" w:author="MK Soft" w:date="2018-12-02T15:59:00Z">
        <w:r w:rsidR="00193014">
          <w:rPr>
            <w:rFonts w:ascii="Times New Roman" w:eastAsia="Times New Roman" w:hAnsi="Times New Roman" w:cs="Times New Roman"/>
            <w:sz w:val="24"/>
            <w:szCs w:val="24"/>
            <w:highlight w:val="white"/>
          </w:rPr>
          <w:t xml:space="preserve"> </w:t>
        </w:r>
      </w:ins>
    </w:p>
    <w:p w14:paraId="23C5818B" w14:textId="351793FC" w:rsidR="002C476C" w:rsidRDefault="00436E0C">
      <w:pPr>
        <w:ind w:firstLine="720"/>
        <w:jc w:val="both"/>
        <w:rPr>
          <w:rFonts w:ascii="Times New Roman" w:eastAsia="Times New Roman" w:hAnsi="Times New Roman" w:cs="Times New Roman"/>
          <w:sz w:val="24"/>
          <w:szCs w:val="24"/>
          <w:highlight w:val="white"/>
        </w:rPr>
        <w:pPrChange w:id="57" w:author="MK Soft" w:date="2018-12-02T15:59:00Z">
          <w:pPr>
            <w:jc w:val="both"/>
          </w:pPr>
        </w:pPrChange>
      </w:pPr>
      <w:r>
        <w:rPr>
          <w:rFonts w:ascii="Times New Roman" w:eastAsia="Times New Roman" w:hAnsi="Times New Roman" w:cs="Times New Roman"/>
          <w:sz w:val="24"/>
          <w:szCs w:val="24"/>
          <w:highlight w:val="white"/>
        </w:rPr>
        <w:t xml:space="preserve">Java, bibliotecas </w:t>
      </w:r>
      <w:r w:rsidRPr="002E1903">
        <w:rPr>
          <w:rFonts w:ascii="Times New Roman" w:eastAsia="Times New Roman" w:hAnsi="Times New Roman" w:cs="Times New Roman"/>
          <w:i/>
          <w:sz w:val="24"/>
          <w:szCs w:val="24"/>
          <w:highlight w:val="white"/>
          <w:rPrChange w:id="58" w:author="MK Soft" w:date="2018-12-02T16:03:00Z">
            <w:rPr>
              <w:rFonts w:ascii="Times New Roman" w:eastAsia="Times New Roman" w:hAnsi="Times New Roman" w:cs="Times New Roman"/>
              <w:sz w:val="24"/>
              <w:szCs w:val="24"/>
              <w:highlight w:val="white"/>
            </w:rPr>
          </w:rPrChange>
        </w:rPr>
        <w:t xml:space="preserve">open </w:t>
      </w:r>
      <w:proofErr w:type="spellStart"/>
      <w:r w:rsidRPr="002E1903">
        <w:rPr>
          <w:rFonts w:ascii="Times New Roman" w:eastAsia="Times New Roman" w:hAnsi="Times New Roman" w:cs="Times New Roman"/>
          <w:i/>
          <w:sz w:val="24"/>
          <w:szCs w:val="24"/>
          <w:highlight w:val="white"/>
          <w:rPrChange w:id="59" w:author="MK Soft" w:date="2018-12-02T16:03:00Z">
            <w:rPr>
              <w:rFonts w:ascii="Times New Roman" w:eastAsia="Times New Roman" w:hAnsi="Times New Roman" w:cs="Times New Roman"/>
              <w:sz w:val="24"/>
              <w:szCs w:val="24"/>
              <w:highlight w:val="white"/>
            </w:rPr>
          </w:rPrChange>
        </w:rPr>
        <w:t>source</w:t>
      </w:r>
      <w:proofErr w:type="spellEnd"/>
      <w:r>
        <w:rPr>
          <w:rFonts w:ascii="Times New Roman" w:eastAsia="Times New Roman" w:hAnsi="Times New Roman" w:cs="Times New Roman"/>
          <w:sz w:val="24"/>
          <w:szCs w:val="24"/>
          <w:highlight w:val="white"/>
        </w:rPr>
        <w:t xml:space="preserve">, utilizadas como dependências ou artefatos dos próprios projetos da empresa, que por sua vez podem ser utilizados como </w:t>
      </w:r>
      <w:del w:id="60" w:author="MK Soft" w:date="2018-12-02T15:59:00Z">
        <w:r w:rsidDel="00193014">
          <w:rPr>
            <w:rFonts w:ascii="Times New Roman" w:eastAsia="Times New Roman" w:hAnsi="Times New Roman" w:cs="Times New Roman"/>
            <w:sz w:val="24"/>
            <w:szCs w:val="24"/>
            <w:highlight w:val="white"/>
          </w:rPr>
          <w:delText>dependˆencias</w:delText>
        </w:r>
      </w:del>
      <w:ins w:id="61" w:author="MK Soft" w:date="2018-12-02T15:59:00Z">
        <w:r w:rsidR="00193014">
          <w:rPr>
            <w:rFonts w:ascii="Times New Roman" w:eastAsia="Times New Roman" w:hAnsi="Times New Roman" w:cs="Times New Roman"/>
            <w:sz w:val="24"/>
            <w:szCs w:val="24"/>
            <w:highlight w:val="white"/>
          </w:rPr>
          <w:t>dependências</w:t>
        </w:r>
      </w:ins>
      <w:r>
        <w:rPr>
          <w:rFonts w:ascii="Times New Roman" w:eastAsia="Times New Roman" w:hAnsi="Times New Roman" w:cs="Times New Roman"/>
          <w:sz w:val="24"/>
          <w:szCs w:val="24"/>
          <w:highlight w:val="white"/>
        </w:rPr>
        <w:t xml:space="preserve"> de outros projetos [</w:t>
      </w:r>
      <w:proofErr w:type="spellStart"/>
      <w:r>
        <w:rPr>
          <w:rFonts w:ascii="Times New Roman" w:eastAsia="Times New Roman" w:hAnsi="Times New Roman" w:cs="Times New Roman"/>
          <w:sz w:val="24"/>
          <w:szCs w:val="24"/>
          <w:highlight w:val="white"/>
        </w:rPr>
        <w:t>Mieko</w:t>
      </w:r>
      <w:proofErr w:type="spellEnd"/>
      <w:r>
        <w:rPr>
          <w:rFonts w:ascii="Times New Roman" w:eastAsia="Times New Roman" w:hAnsi="Times New Roman" w:cs="Times New Roman"/>
          <w:sz w:val="24"/>
          <w:szCs w:val="24"/>
          <w:highlight w:val="white"/>
        </w:rPr>
        <w:t xml:space="preserve"> 2013].</w:t>
      </w:r>
    </w:p>
    <w:p w14:paraId="23C5818C" w14:textId="1ECC819B" w:rsidR="002C476C" w:rsidDel="00193014" w:rsidRDefault="002C476C">
      <w:pPr>
        <w:pStyle w:val="Ttulo2"/>
        <w:rPr>
          <w:del w:id="62" w:author="MK Soft" w:date="2018-12-02T15:59:00Z"/>
          <w:highlight w:val="white"/>
        </w:rPr>
        <w:pPrChange w:id="63" w:author="MK Soft" w:date="2018-12-02T16:07:00Z">
          <w:pPr>
            <w:jc w:val="both"/>
          </w:pPr>
        </w:pPrChange>
      </w:pPr>
    </w:p>
    <w:p w14:paraId="23C5818D" w14:textId="08ACDA94" w:rsidR="002C476C" w:rsidDel="002E1903" w:rsidRDefault="002C476C">
      <w:pPr>
        <w:pStyle w:val="Ttulo2"/>
        <w:rPr>
          <w:del w:id="64" w:author="MK Soft" w:date="2018-12-02T16:03:00Z"/>
          <w:highlight w:val="white"/>
        </w:rPr>
        <w:pPrChange w:id="65" w:author="MK Soft" w:date="2018-12-02T16:07:00Z">
          <w:pPr>
            <w:jc w:val="both"/>
          </w:pPr>
        </w:pPrChange>
      </w:pPr>
    </w:p>
    <w:p w14:paraId="23C5818E" w14:textId="77777777" w:rsidR="002C476C" w:rsidRPr="00095012" w:rsidRDefault="00436E0C">
      <w:pPr>
        <w:pStyle w:val="Ttulo2"/>
        <w:rPr>
          <w:highlight w:val="white"/>
        </w:rPr>
        <w:pPrChange w:id="66" w:author="MK Soft" w:date="2018-12-02T16:07:00Z">
          <w:pPr>
            <w:spacing w:after="200"/>
            <w:jc w:val="both"/>
          </w:pPr>
        </w:pPrChange>
      </w:pPr>
      <w:proofErr w:type="spellStart"/>
      <w:r>
        <w:rPr>
          <w:highlight w:val="white"/>
        </w:rPr>
        <w:t>Git</w:t>
      </w:r>
      <w:proofErr w:type="spellEnd"/>
    </w:p>
    <w:p w14:paraId="23C5818F" w14:textId="68AA7776" w:rsidR="002C476C" w:rsidDel="00193014" w:rsidRDefault="00436E0C">
      <w:pPr>
        <w:ind w:firstLine="850"/>
        <w:jc w:val="both"/>
        <w:rPr>
          <w:del w:id="67" w:author="MK Soft" w:date="2018-12-02T15:59: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 </w:t>
      </w:r>
      <w:proofErr w:type="spellStart"/>
      <w:r>
        <w:rPr>
          <w:rFonts w:ascii="Times New Roman" w:eastAsia="Times New Roman" w:hAnsi="Times New Roman" w:cs="Times New Roman"/>
          <w:sz w:val="24"/>
          <w:szCs w:val="24"/>
          <w:highlight w:val="white"/>
        </w:rPr>
        <w:t>Git</w:t>
      </w:r>
      <w:proofErr w:type="spellEnd"/>
      <w:r>
        <w:rPr>
          <w:rFonts w:ascii="Times New Roman" w:eastAsia="Times New Roman" w:hAnsi="Times New Roman" w:cs="Times New Roman"/>
          <w:sz w:val="24"/>
          <w:szCs w:val="24"/>
          <w:highlight w:val="white"/>
        </w:rPr>
        <w:t xml:space="preserve"> é um sistema de controle de versão distribuído gratuito e de código aberto projetado para lidar com tudo, de projetos pequenos a muito grandes, com velocidade e eficiência.</w:t>
      </w:r>
    </w:p>
    <w:p w14:paraId="23C58190" w14:textId="6EB5EB6A" w:rsidR="002C476C" w:rsidDel="00193014" w:rsidRDefault="002C476C">
      <w:pPr>
        <w:ind w:firstLine="850"/>
        <w:jc w:val="both"/>
        <w:rPr>
          <w:del w:id="68" w:author="MK Soft" w:date="2018-12-02T15:59:00Z"/>
          <w:rFonts w:ascii="Times New Roman" w:eastAsia="Times New Roman" w:hAnsi="Times New Roman" w:cs="Times New Roman"/>
          <w:sz w:val="24"/>
          <w:szCs w:val="24"/>
          <w:highlight w:val="white"/>
        </w:rPr>
      </w:pPr>
    </w:p>
    <w:p w14:paraId="4EDA110A" w14:textId="77777777" w:rsidR="00193014" w:rsidRDefault="00193014" w:rsidP="00193014">
      <w:pPr>
        <w:ind w:firstLine="850"/>
        <w:jc w:val="both"/>
        <w:rPr>
          <w:ins w:id="69" w:author="MK Soft" w:date="2018-12-02T15:59:00Z"/>
          <w:rFonts w:ascii="Times New Roman" w:eastAsia="Times New Roman" w:hAnsi="Times New Roman" w:cs="Times New Roman"/>
          <w:sz w:val="24"/>
          <w:szCs w:val="24"/>
          <w:highlight w:val="white"/>
        </w:rPr>
      </w:pPr>
    </w:p>
    <w:p w14:paraId="23C58191" w14:textId="541543E2" w:rsidR="002C476C" w:rsidDel="00193014" w:rsidRDefault="00436E0C">
      <w:pPr>
        <w:ind w:firstLine="850"/>
        <w:jc w:val="both"/>
        <w:rPr>
          <w:del w:id="70" w:author="MK Soft" w:date="2018-12-02T15:58: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Considerando em resumo o que Pressman (2011) aponta, uma equipe de desenvolvimento deve ter uma gestão eficaz das versões do produto para permitir que os desenvolvedores possam retroceder versões anteriores durante o teste e depuração. (DART, 1991, apud PRESSMAN, 2011, p.523) aponta que o controle de versão “captura todas as alterações a todos os arquivos na configuração juntamente com a razão para aquelas alterações e aos detalhes de quem as fez e quando”, permite assim à uma grande equipe de desenvolvedores trabalhar de forma cooperativa.</w:t>
      </w:r>
    </w:p>
    <w:p w14:paraId="54E4CD72" w14:textId="77777777" w:rsidR="00193014" w:rsidRDefault="00436E0C" w:rsidP="00193014">
      <w:pPr>
        <w:ind w:firstLine="850"/>
        <w:jc w:val="both"/>
        <w:rPr>
          <w:ins w:id="71" w:author="MK Soft" w:date="2018-12-02T15:58:00Z"/>
          <w:rFonts w:ascii="Times New Roman" w:eastAsia="Times New Roman" w:hAnsi="Times New Roman" w:cs="Times New Roman"/>
          <w:sz w:val="24"/>
          <w:szCs w:val="24"/>
          <w:highlight w:val="white"/>
        </w:rPr>
      </w:pPr>
      <w:del w:id="72" w:author="MK Soft" w:date="2018-12-02T15:58:00Z">
        <w:r w:rsidDel="00193014">
          <w:rPr>
            <w:rFonts w:ascii="Times New Roman" w:eastAsia="Times New Roman" w:hAnsi="Times New Roman" w:cs="Times New Roman"/>
            <w:sz w:val="24"/>
            <w:szCs w:val="24"/>
            <w:highlight w:val="white"/>
          </w:rPr>
          <w:lastRenderedPageBreak/>
          <w:br/>
        </w:r>
        <w:r w:rsidDel="00193014">
          <w:rPr>
            <w:rFonts w:ascii="Times New Roman" w:eastAsia="Times New Roman" w:hAnsi="Times New Roman" w:cs="Times New Roman"/>
            <w:sz w:val="24"/>
            <w:szCs w:val="24"/>
            <w:highlight w:val="white"/>
          </w:rPr>
          <w:tab/>
        </w:r>
      </w:del>
    </w:p>
    <w:p w14:paraId="23C58192" w14:textId="182BD320" w:rsidR="002C476C" w:rsidRDefault="00436E0C">
      <w:pPr>
        <w:ind w:firstLine="8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Controle de versão é um sistema que registra alterações em um arquivo ou conjunto de arquivos ao longo do tempo para que você possa lembrar versões específicas mais tarde.  Com isso, os desenvolvedores terão a facilidade de analisar o código desenvolvido por ele mesmo e </w:t>
      </w:r>
      <w:del w:id="73" w:author="MK Soft" w:date="2018-12-02T16:03:00Z">
        <w:r w:rsidDel="00A877AA">
          <w:rPr>
            <w:rFonts w:ascii="Times New Roman" w:eastAsia="Times New Roman" w:hAnsi="Times New Roman" w:cs="Times New Roman"/>
            <w:sz w:val="24"/>
            <w:szCs w:val="24"/>
            <w:highlight w:val="white"/>
          </w:rPr>
          <w:delText xml:space="preserve">pro </w:delText>
        </w:r>
      </w:del>
      <w:ins w:id="74" w:author="MK Soft" w:date="2018-12-02T16:03:00Z">
        <w:r w:rsidR="00A877AA">
          <w:rPr>
            <w:rFonts w:ascii="Times New Roman" w:eastAsia="Times New Roman" w:hAnsi="Times New Roman" w:cs="Times New Roman"/>
            <w:sz w:val="24"/>
            <w:szCs w:val="24"/>
            <w:highlight w:val="white"/>
          </w:rPr>
          <w:t xml:space="preserve">por </w:t>
        </w:r>
      </w:ins>
      <w:r>
        <w:rPr>
          <w:rFonts w:ascii="Times New Roman" w:eastAsia="Times New Roman" w:hAnsi="Times New Roman" w:cs="Times New Roman"/>
          <w:sz w:val="24"/>
          <w:szCs w:val="24"/>
          <w:highlight w:val="white"/>
        </w:rPr>
        <w:t>possíveis colaboradores, já que os repositórios são compartilhados na internet.</w:t>
      </w:r>
    </w:p>
    <w:p w14:paraId="23C58193" w14:textId="6582C7E3" w:rsidR="002C476C" w:rsidDel="008D12E1" w:rsidRDefault="002C476C">
      <w:pPr>
        <w:pStyle w:val="Ttulo2"/>
        <w:rPr>
          <w:del w:id="75" w:author="MK Soft" w:date="2018-12-02T16:04:00Z"/>
          <w:highlight w:val="white"/>
        </w:rPr>
        <w:pPrChange w:id="76" w:author="MK Soft" w:date="2018-12-02T16:07:00Z">
          <w:pPr>
            <w:spacing w:after="200"/>
            <w:jc w:val="both"/>
          </w:pPr>
        </w:pPrChange>
      </w:pPr>
    </w:p>
    <w:p w14:paraId="23C58194" w14:textId="77777777" w:rsidR="002C476C" w:rsidRPr="00095012" w:rsidRDefault="00436E0C">
      <w:pPr>
        <w:pStyle w:val="Ttulo2"/>
        <w:rPr>
          <w:highlight w:val="white"/>
        </w:rPr>
        <w:pPrChange w:id="77" w:author="MK Soft" w:date="2018-12-02T16:07:00Z">
          <w:pPr>
            <w:spacing w:after="200"/>
            <w:jc w:val="both"/>
          </w:pPr>
        </w:pPrChange>
      </w:pPr>
      <w:proofErr w:type="spellStart"/>
      <w:r>
        <w:rPr>
          <w:highlight w:val="white"/>
        </w:rPr>
        <w:t>PostgreSQL</w:t>
      </w:r>
      <w:proofErr w:type="spellEnd"/>
    </w:p>
    <w:p w14:paraId="23C58195" w14:textId="0D75C3DF" w:rsidR="002C476C" w:rsidRDefault="00436E0C">
      <w:pPr>
        <w:spacing w:after="200"/>
        <w:ind w:firstLine="855"/>
        <w:jc w:val="both"/>
        <w:rPr>
          <w:rFonts w:ascii="Times New Roman" w:eastAsia="Times New Roman" w:hAnsi="Times New Roman" w:cs="Times New Roman"/>
          <w:sz w:val="24"/>
          <w:szCs w:val="24"/>
          <w:highlight w:val="white"/>
        </w:rPr>
        <w:pPrChange w:id="78" w:author="MK Soft" w:date="2018-12-02T15:58:00Z">
          <w:pPr>
            <w:spacing w:after="200"/>
            <w:jc w:val="both"/>
          </w:pPr>
        </w:pPrChange>
      </w:pPr>
      <w:del w:id="79" w:author="MK Soft" w:date="2018-12-02T15:58:00Z">
        <w:r w:rsidDel="00193014">
          <w:rPr>
            <w:rFonts w:ascii="Times New Roman" w:eastAsia="Times New Roman" w:hAnsi="Times New Roman" w:cs="Times New Roman"/>
            <w:b/>
            <w:sz w:val="24"/>
            <w:szCs w:val="24"/>
            <w:highlight w:val="white"/>
          </w:rPr>
          <w:tab/>
        </w:r>
      </w:del>
      <w:r>
        <w:rPr>
          <w:rFonts w:ascii="Times New Roman" w:eastAsia="Times New Roman" w:hAnsi="Times New Roman" w:cs="Times New Roman"/>
          <w:sz w:val="24"/>
          <w:szCs w:val="24"/>
          <w:highlight w:val="white"/>
        </w:rPr>
        <w:t>É um Sistema de Gerenciamento de Banco de Dados (SGBD</w:t>
      </w:r>
      <w:proofErr w:type="gramStart"/>
      <w:r>
        <w:rPr>
          <w:rFonts w:ascii="Times New Roman" w:eastAsia="Times New Roman" w:hAnsi="Times New Roman" w:cs="Times New Roman"/>
          <w:sz w:val="24"/>
          <w:szCs w:val="24"/>
          <w:highlight w:val="white"/>
        </w:rPr>
        <w:t>) Relacional</w:t>
      </w:r>
      <w:proofErr w:type="gramEnd"/>
      <w:r>
        <w:rPr>
          <w:rFonts w:ascii="Times New Roman" w:eastAsia="Times New Roman" w:hAnsi="Times New Roman" w:cs="Times New Roman"/>
          <w:sz w:val="24"/>
          <w:szCs w:val="24"/>
          <w:highlight w:val="white"/>
        </w:rPr>
        <w:t>, utilizado para armazenar informações de soluções de informáticas em todas as áreas de negócios existentes, bem como administrar o acesso a estas informações.</w:t>
      </w:r>
    </w:p>
    <w:p w14:paraId="23C58196" w14:textId="77777777" w:rsidR="002C476C" w:rsidRDefault="00436E0C">
      <w:pPr>
        <w:pStyle w:val="Ttulo2"/>
        <w:rPr>
          <w:highlight w:val="white"/>
        </w:rPr>
        <w:pPrChange w:id="80" w:author="MK Soft" w:date="2018-12-02T16:07:00Z">
          <w:pPr>
            <w:spacing w:after="200"/>
            <w:jc w:val="both"/>
          </w:pPr>
        </w:pPrChange>
      </w:pPr>
      <w:proofErr w:type="spellStart"/>
      <w:r>
        <w:rPr>
          <w:highlight w:val="white"/>
        </w:rPr>
        <w:t>Intellij</w:t>
      </w:r>
      <w:proofErr w:type="spellEnd"/>
      <w:r>
        <w:rPr>
          <w:highlight w:val="white"/>
        </w:rPr>
        <w:t xml:space="preserve"> IDEA - IDE (Ambiente de Desenvolvimento Integrado)</w:t>
      </w:r>
    </w:p>
    <w:p w14:paraId="02B24E62" w14:textId="77777777" w:rsidR="00193014" w:rsidRDefault="00436E0C">
      <w:pPr>
        <w:spacing w:after="200"/>
        <w:ind w:firstLine="855"/>
        <w:jc w:val="both"/>
        <w:rPr>
          <w:ins w:id="81" w:author="MK Soft" w:date="2018-12-02T15:58: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IDE, ou Ambiente Integral de Desenvolvimento em tradução livre, é um software criado com a finalidade de facilitar a vida dos programadores. Neste tipo de aplicação estão todas as funções necessárias para o desenvolvimento desde programas de computador a aplicativos mobile, assim como alguns recursos que diminuem a ocorrência de erros nas linhas de código.</w:t>
      </w:r>
      <w:del w:id="82" w:author="MK Soft" w:date="2018-12-02T15:58:00Z">
        <w:r w:rsidDel="00193014">
          <w:rPr>
            <w:rFonts w:ascii="Times New Roman" w:eastAsia="Times New Roman" w:hAnsi="Times New Roman" w:cs="Times New Roman"/>
            <w:sz w:val="24"/>
            <w:szCs w:val="24"/>
            <w:highlight w:val="white"/>
          </w:rPr>
          <w:br/>
        </w:r>
        <w:r w:rsidDel="00193014">
          <w:rPr>
            <w:rFonts w:ascii="Times New Roman" w:eastAsia="Times New Roman" w:hAnsi="Times New Roman" w:cs="Times New Roman"/>
            <w:sz w:val="24"/>
            <w:szCs w:val="24"/>
            <w:highlight w:val="white"/>
          </w:rPr>
          <w:br/>
        </w:r>
        <w:r w:rsidDel="00193014">
          <w:rPr>
            <w:rFonts w:ascii="Times New Roman" w:eastAsia="Times New Roman" w:hAnsi="Times New Roman" w:cs="Times New Roman"/>
            <w:sz w:val="24"/>
            <w:szCs w:val="24"/>
            <w:highlight w:val="white"/>
          </w:rPr>
          <w:br/>
        </w:r>
        <w:r w:rsidDel="00193014">
          <w:rPr>
            <w:rFonts w:ascii="Times New Roman" w:eastAsia="Times New Roman" w:hAnsi="Times New Roman" w:cs="Times New Roman"/>
            <w:sz w:val="24"/>
            <w:szCs w:val="24"/>
            <w:highlight w:val="white"/>
          </w:rPr>
          <w:br/>
        </w:r>
        <w:r w:rsidDel="00193014">
          <w:rPr>
            <w:rFonts w:ascii="Times New Roman" w:eastAsia="Times New Roman" w:hAnsi="Times New Roman" w:cs="Times New Roman"/>
            <w:sz w:val="24"/>
            <w:szCs w:val="24"/>
            <w:highlight w:val="white"/>
          </w:rPr>
          <w:tab/>
          <w:delText xml:space="preserve"> </w:delText>
        </w:r>
      </w:del>
    </w:p>
    <w:p w14:paraId="2DC3B743" w14:textId="72B0C63F" w:rsidR="00095012" w:rsidRDefault="00436E0C">
      <w:pPr>
        <w:spacing w:after="200"/>
        <w:ind w:firstLine="855"/>
        <w:jc w:val="both"/>
        <w:rPr>
          <w:ins w:id="83" w:author="MK Soft" w:date="2018-12-02T15:58: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 no passado os desenvolvedores precisavam apenas de um editor de texto e de um navegador para criar um software, agora, com os </w:t>
      </w:r>
      <w:proofErr w:type="spellStart"/>
      <w:r>
        <w:rPr>
          <w:rFonts w:ascii="Times New Roman" w:eastAsia="Times New Roman" w:hAnsi="Times New Roman" w:cs="Times New Roman"/>
          <w:sz w:val="24"/>
          <w:szCs w:val="24"/>
          <w:highlight w:val="white"/>
        </w:rPr>
        <w:t>IDEs</w:t>
      </w:r>
      <w:proofErr w:type="spellEnd"/>
      <w:r>
        <w:rPr>
          <w:rFonts w:ascii="Times New Roman" w:eastAsia="Times New Roman" w:hAnsi="Times New Roman" w:cs="Times New Roman"/>
          <w:sz w:val="24"/>
          <w:szCs w:val="24"/>
          <w:highlight w:val="white"/>
        </w:rPr>
        <w:t xml:space="preserve">, eles possuem mais opções para otimizar o tempo gasto com os códigos. Imagine os </w:t>
      </w:r>
      <w:proofErr w:type="spellStart"/>
      <w:r>
        <w:rPr>
          <w:rFonts w:ascii="Times New Roman" w:eastAsia="Times New Roman" w:hAnsi="Times New Roman" w:cs="Times New Roman"/>
          <w:sz w:val="24"/>
          <w:szCs w:val="24"/>
          <w:highlight w:val="white"/>
        </w:rPr>
        <w:t>IDEs</w:t>
      </w:r>
      <w:proofErr w:type="spellEnd"/>
      <w:r>
        <w:rPr>
          <w:rFonts w:ascii="Times New Roman" w:eastAsia="Times New Roman" w:hAnsi="Times New Roman" w:cs="Times New Roman"/>
          <w:sz w:val="24"/>
          <w:szCs w:val="24"/>
          <w:highlight w:val="white"/>
        </w:rPr>
        <w:t xml:space="preserve"> como as calculadoras. Logicamente você aprende a fazer as operações matemáticas na escola, mas raramente as faz manualmente quando precisa.</w:t>
      </w:r>
      <w:del w:id="84" w:author="MK Soft" w:date="2018-12-02T15:58:00Z">
        <w:r w:rsidDel="00095012">
          <w:rPr>
            <w:rFonts w:ascii="Times New Roman" w:eastAsia="Times New Roman" w:hAnsi="Times New Roman" w:cs="Times New Roman"/>
            <w:sz w:val="24"/>
            <w:szCs w:val="24"/>
            <w:highlight w:val="white"/>
          </w:rPr>
          <w:br/>
        </w:r>
        <w:r w:rsidDel="00095012">
          <w:rPr>
            <w:rFonts w:ascii="Times New Roman" w:eastAsia="Times New Roman" w:hAnsi="Times New Roman" w:cs="Times New Roman"/>
            <w:sz w:val="24"/>
            <w:szCs w:val="24"/>
            <w:highlight w:val="white"/>
          </w:rPr>
          <w:br/>
        </w:r>
        <w:r w:rsidDel="00095012">
          <w:rPr>
            <w:rFonts w:ascii="Times New Roman" w:eastAsia="Times New Roman" w:hAnsi="Times New Roman" w:cs="Times New Roman"/>
            <w:sz w:val="24"/>
            <w:szCs w:val="24"/>
            <w:highlight w:val="white"/>
          </w:rPr>
          <w:tab/>
        </w:r>
      </w:del>
    </w:p>
    <w:p w14:paraId="23C58197" w14:textId="2BDFCDA9" w:rsidR="002C476C" w:rsidRDefault="00436E0C">
      <w:pPr>
        <w:spacing w:after="200"/>
        <w:ind w:firstLine="855"/>
        <w:jc w:val="both"/>
        <w:rPr>
          <w:rFonts w:ascii="Times New Roman" w:eastAsia="Times New Roman" w:hAnsi="Times New Roman" w:cs="Times New Roman"/>
          <w:sz w:val="24"/>
          <w:szCs w:val="24"/>
          <w:highlight w:val="white"/>
        </w:rPr>
      </w:pPr>
      <w:del w:id="85" w:author="MK Soft" w:date="2018-12-02T15:58:00Z">
        <w:r w:rsidDel="00193014">
          <w:rPr>
            <w:rFonts w:ascii="Times New Roman" w:eastAsia="Times New Roman" w:hAnsi="Times New Roman" w:cs="Times New Roman"/>
            <w:sz w:val="24"/>
            <w:szCs w:val="24"/>
            <w:highlight w:val="white"/>
          </w:rPr>
          <w:lastRenderedPageBreak/>
          <w:delText xml:space="preserve"> </w:delText>
        </w:r>
      </w:del>
      <w:r>
        <w:rPr>
          <w:rFonts w:ascii="Times New Roman" w:eastAsia="Times New Roman" w:hAnsi="Times New Roman" w:cs="Times New Roman"/>
          <w:sz w:val="24"/>
          <w:szCs w:val="24"/>
          <w:highlight w:val="white"/>
        </w:rPr>
        <w:t xml:space="preserve">Uma das principais vantagens dos </w:t>
      </w:r>
      <w:proofErr w:type="spellStart"/>
      <w:r>
        <w:rPr>
          <w:rFonts w:ascii="Times New Roman" w:eastAsia="Times New Roman" w:hAnsi="Times New Roman" w:cs="Times New Roman"/>
          <w:sz w:val="24"/>
          <w:szCs w:val="24"/>
          <w:highlight w:val="white"/>
        </w:rPr>
        <w:t>IDEs</w:t>
      </w:r>
      <w:proofErr w:type="spellEnd"/>
      <w:r>
        <w:rPr>
          <w:rFonts w:ascii="Times New Roman" w:eastAsia="Times New Roman" w:hAnsi="Times New Roman" w:cs="Times New Roman"/>
          <w:sz w:val="24"/>
          <w:szCs w:val="24"/>
          <w:highlight w:val="white"/>
        </w:rPr>
        <w:t xml:space="preserve"> está na capacidade de compilar bibliotecas completas de linguagem. Outra função bastante comum neste tipo de programa são os </w:t>
      </w:r>
      <w:proofErr w:type="spellStart"/>
      <w:r w:rsidRPr="008D12E1">
        <w:rPr>
          <w:rFonts w:ascii="Times New Roman" w:eastAsia="Times New Roman" w:hAnsi="Times New Roman" w:cs="Times New Roman"/>
          <w:i/>
          <w:sz w:val="24"/>
          <w:szCs w:val="24"/>
          <w:highlight w:val="white"/>
          <w:rPrChange w:id="86" w:author="MK Soft" w:date="2018-12-02T16:05:00Z">
            <w:rPr>
              <w:rFonts w:ascii="Times New Roman" w:eastAsia="Times New Roman" w:hAnsi="Times New Roman" w:cs="Times New Roman"/>
              <w:sz w:val="24"/>
              <w:szCs w:val="24"/>
              <w:highlight w:val="white"/>
            </w:rPr>
          </w:rPrChange>
        </w:rPr>
        <w:t>debuggers</w:t>
      </w:r>
      <w:proofErr w:type="spellEnd"/>
      <w:r>
        <w:rPr>
          <w:rFonts w:ascii="Times New Roman" w:eastAsia="Times New Roman" w:hAnsi="Times New Roman" w:cs="Times New Roman"/>
          <w:sz w:val="24"/>
          <w:szCs w:val="24"/>
          <w:highlight w:val="white"/>
        </w:rPr>
        <w:t xml:space="preserve">, que apontam os erros que ocasionalmente podem ocorrer ao escrever o código. Alguns </w:t>
      </w:r>
      <w:proofErr w:type="spellStart"/>
      <w:r>
        <w:rPr>
          <w:rFonts w:ascii="Times New Roman" w:eastAsia="Times New Roman" w:hAnsi="Times New Roman" w:cs="Times New Roman"/>
          <w:sz w:val="24"/>
          <w:szCs w:val="24"/>
          <w:highlight w:val="white"/>
        </w:rPr>
        <w:t>IDEs</w:t>
      </w:r>
      <w:proofErr w:type="spellEnd"/>
      <w:r>
        <w:rPr>
          <w:rFonts w:ascii="Times New Roman" w:eastAsia="Times New Roman" w:hAnsi="Times New Roman" w:cs="Times New Roman"/>
          <w:sz w:val="24"/>
          <w:szCs w:val="24"/>
          <w:highlight w:val="white"/>
        </w:rPr>
        <w:t xml:space="preserve"> também </w:t>
      </w:r>
      <w:del w:id="87" w:author="MK Soft" w:date="2018-12-02T16:05:00Z">
        <w:r w:rsidDel="008D12E1">
          <w:rPr>
            <w:rFonts w:ascii="Times New Roman" w:eastAsia="Times New Roman" w:hAnsi="Times New Roman" w:cs="Times New Roman"/>
            <w:sz w:val="24"/>
            <w:szCs w:val="24"/>
            <w:highlight w:val="white"/>
          </w:rPr>
          <w:delText>possuem  o</w:delText>
        </w:r>
      </w:del>
      <w:ins w:id="88" w:author="MK Soft" w:date="2018-12-02T16:05:00Z">
        <w:r w:rsidR="008D12E1">
          <w:rPr>
            <w:rFonts w:ascii="Times New Roman" w:eastAsia="Times New Roman" w:hAnsi="Times New Roman" w:cs="Times New Roman"/>
            <w:sz w:val="24"/>
            <w:szCs w:val="24"/>
            <w:highlight w:val="white"/>
          </w:rPr>
          <w:t>possuem o</w:t>
        </w:r>
      </w:ins>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autocompletar</w:t>
      </w:r>
      <w:proofErr w:type="spellEnd"/>
      <w:r>
        <w:rPr>
          <w:rFonts w:ascii="Times New Roman" w:eastAsia="Times New Roman" w:hAnsi="Times New Roman" w:cs="Times New Roman"/>
          <w:sz w:val="24"/>
          <w:szCs w:val="24"/>
          <w:highlight w:val="white"/>
        </w:rPr>
        <w:t>.</w:t>
      </w:r>
    </w:p>
    <w:p w14:paraId="23C58198" w14:textId="66FCDF4F" w:rsidR="002C476C" w:rsidDel="00095012" w:rsidRDefault="002C476C">
      <w:pPr>
        <w:pStyle w:val="Ttulo1"/>
        <w:numPr>
          <w:ilvl w:val="0"/>
          <w:numId w:val="1"/>
        </w:numPr>
        <w:rPr>
          <w:del w:id="89" w:author="MK Soft" w:date="2018-12-02T15:58:00Z"/>
          <w:highlight w:val="white"/>
        </w:rPr>
        <w:pPrChange w:id="90" w:author="MK Soft" w:date="2018-12-02T16:00:00Z">
          <w:pPr>
            <w:spacing w:after="200"/>
            <w:jc w:val="both"/>
          </w:pPr>
        </w:pPrChange>
      </w:pPr>
    </w:p>
    <w:p w14:paraId="23C58199" w14:textId="0E0FCBF8" w:rsidR="002C476C" w:rsidDel="00095012" w:rsidRDefault="002C476C">
      <w:pPr>
        <w:pStyle w:val="Ttulo1"/>
        <w:rPr>
          <w:del w:id="91" w:author="MK Soft" w:date="2018-12-02T15:58:00Z"/>
          <w:highlight w:val="white"/>
        </w:rPr>
        <w:pPrChange w:id="92" w:author="MK Soft" w:date="2018-12-02T16:00:00Z">
          <w:pPr>
            <w:spacing w:after="200"/>
            <w:jc w:val="both"/>
          </w:pPr>
        </w:pPrChange>
      </w:pPr>
    </w:p>
    <w:p w14:paraId="23C5819A" w14:textId="0F109CA6" w:rsidR="002C476C" w:rsidDel="00095012" w:rsidRDefault="002C476C">
      <w:pPr>
        <w:pStyle w:val="Ttulo1"/>
        <w:rPr>
          <w:del w:id="93" w:author="MK Soft" w:date="2018-12-02T15:58:00Z"/>
          <w:highlight w:val="white"/>
        </w:rPr>
        <w:pPrChange w:id="94" w:author="MK Soft" w:date="2018-12-02T16:00:00Z">
          <w:pPr>
            <w:spacing w:after="200"/>
            <w:jc w:val="both"/>
          </w:pPr>
        </w:pPrChange>
      </w:pPr>
    </w:p>
    <w:p w14:paraId="23C5819B" w14:textId="0B563E96" w:rsidR="002C476C" w:rsidDel="00095012" w:rsidRDefault="002C476C">
      <w:pPr>
        <w:pStyle w:val="Ttulo1"/>
        <w:rPr>
          <w:del w:id="95" w:author="MK Soft" w:date="2018-12-02T15:58:00Z"/>
          <w:highlight w:val="white"/>
        </w:rPr>
        <w:pPrChange w:id="96" w:author="MK Soft" w:date="2018-12-02T16:00:00Z">
          <w:pPr>
            <w:spacing w:after="200"/>
            <w:jc w:val="both"/>
          </w:pPr>
        </w:pPrChange>
      </w:pPr>
    </w:p>
    <w:p w14:paraId="23C5819C" w14:textId="77777777" w:rsidR="002C476C" w:rsidRDefault="00436E0C">
      <w:pPr>
        <w:pStyle w:val="Ttulo1"/>
        <w:pPrChange w:id="97" w:author="MK Soft" w:date="2018-12-02T16:00:00Z">
          <w:pPr>
            <w:pStyle w:val="Ttulo1"/>
            <w:numPr>
              <w:numId w:val="1"/>
            </w:numPr>
            <w:ind w:left="426"/>
            <w:jc w:val="both"/>
          </w:pPr>
        </w:pPrChange>
      </w:pPr>
      <w:bookmarkStart w:id="98" w:name="_k230hkhi2rjn" w:colFirst="0" w:colLast="0"/>
      <w:bookmarkEnd w:id="98"/>
      <w:r>
        <w:t>DESENVOLVIMENTO</w:t>
      </w:r>
    </w:p>
    <w:p w14:paraId="23C5819D" w14:textId="1AF62DB7" w:rsidR="002C476C" w:rsidRPr="00D7202D" w:rsidRDefault="00436E0C">
      <w:pPr>
        <w:pStyle w:val="Ttulo2"/>
        <w:pPrChange w:id="99" w:author="MK Soft" w:date="2018-12-02T16:07:00Z">
          <w:pPr>
            <w:pStyle w:val="Ttulo2"/>
            <w:numPr>
              <w:numId w:val="1"/>
            </w:numPr>
            <w:spacing w:after="200"/>
            <w:ind w:left="720" w:hanging="360"/>
            <w:jc w:val="both"/>
          </w:pPr>
        </w:pPrChange>
      </w:pPr>
      <w:bookmarkStart w:id="100" w:name="_gjdgxs" w:colFirst="0" w:colLast="0"/>
      <w:bookmarkEnd w:id="100"/>
      <w:del w:id="101" w:author="MK Soft" w:date="2018-12-02T16:06:00Z">
        <w:r w:rsidRPr="00286A8B" w:rsidDel="008D12E1">
          <w:delText xml:space="preserve">  </w:delText>
        </w:r>
      </w:del>
      <w:r w:rsidRPr="00EE5D3D">
        <w:t xml:space="preserve">APLICATIVOS MÓVEIS </w:t>
      </w:r>
    </w:p>
    <w:p w14:paraId="23C5819E" w14:textId="068A07BD" w:rsidR="002C476C" w:rsidRPr="008D12E1" w:rsidRDefault="00436E0C">
      <w:pPr>
        <w:ind w:firstLine="850"/>
        <w:jc w:val="both"/>
        <w:rPr>
          <w:rFonts w:ascii="Times New Roman" w:eastAsia="Times New Roman" w:hAnsi="Times New Roman" w:cs="Times New Roman"/>
          <w:sz w:val="24"/>
          <w:szCs w:val="24"/>
          <w:highlight w:val="white"/>
          <w:rPrChange w:id="102" w:author="MK Soft" w:date="2018-12-02T16:05:00Z">
            <w:rPr>
              <w:rFonts w:ascii="Times New Roman" w:eastAsia="Times New Roman" w:hAnsi="Times New Roman" w:cs="Times New Roman"/>
              <w:sz w:val="20"/>
              <w:szCs w:val="20"/>
              <w:highlight w:val="white"/>
            </w:rPr>
          </w:rPrChange>
        </w:rPr>
      </w:pPr>
      <w:r w:rsidRPr="008D12E1">
        <w:rPr>
          <w:rFonts w:ascii="Times New Roman" w:eastAsia="Times New Roman" w:hAnsi="Times New Roman" w:cs="Times New Roman"/>
          <w:sz w:val="24"/>
          <w:szCs w:val="24"/>
          <w:highlight w:val="white"/>
          <w:rPrChange w:id="103" w:author="MK Soft" w:date="2018-12-02T16:05:00Z">
            <w:rPr>
              <w:rFonts w:ascii="Times New Roman" w:eastAsia="Times New Roman" w:hAnsi="Times New Roman" w:cs="Times New Roman"/>
              <w:sz w:val="24"/>
              <w:szCs w:val="24"/>
            </w:rPr>
          </w:rPrChange>
        </w:rPr>
        <w:t xml:space="preserve">A utilização de aplicativos móveis é sempre uma boa alternativa para automatizar processos repetitivos e gerir melhor as ações realizadas por pessoas, seja para envio de </w:t>
      </w:r>
      <w:del w:id="104" w:author="MK Soft" w:date="2018-12-02T16:05:00Z">
        <w:r w:rsidRPr="008D12E1" w:rsidDel="008D12E1">
          <w:rPr>
            <w:rFonts w:ascii="Times New Roman" w:eastAsia="Times New Roman" w:hAnsi="Times New Roman" w:cs="Times New Roman"/>
            <w:sz w:val="24"/>
            <w:szCs w:val="24"/>
            <w:highlight w:val="white"/>
            <w:rPrChange w:id="105" w:author="MK Soft" w:date="2018-12-02T16:05:00Z">
              <w:rPr>
                <w:rFonts w:ascii="Times New Roman" w:eastAsia="Times New Roman" w:hAnsi="Times New Roman" w:cs="Times New Roman"/>
                <w:sz w:val="24"/>
                <w:szCs w:val="24"/>
              </w:rPr>
            </w:rPrChange>
          </w:rPr>
          <w:delText>emails</w:delText>
        </w:r>
      </w:del>
      <w:ins w:id="106" w:author="MK Soft" w:date="2018-12-02T16:05:00Z">
        <w:r w:rsidR="008D12E1" w:rsidRPr="008D12E1">
          <w:rPr>
            <w:rFonts w:ascii="Times New Roman" w:eastAsia="Times New Roman" w:hAnsi="Times New Roman" w:cs="Times New Roman"/>
            <w:sz w:val="24"/>
            <w:szCs w:val="24"/>
            <w:highlight w:val="white"/>
          </w:rPr>
          <w:t>e-mails</w:t>
        </w:r>
      </w:ins>
      <w:r w:rsidRPr="008D12E1">
        <w:rPr>
          <w:rFonts w:ascii="Times New Roman" w:eastAsia="Times New Roman" w:hAnsi="Times New Roman" w:cs="Times New Roman"/>
          <w:sz w:val="24"/>
          <w:szCs w:val="24"/>
          <w:highlight w:val="white"/>
          <w:rPrChange w:id="107" w:author="MK Soft" w:date="2018-12-02T16:05:00Z">
            <w:rPr>
              <w:rFonts w:ascii="Times New Roman" w:eastAsia="Times New Roman" w:hAnsi="Times New Roman" w:cs="Times New Roman"/>
              <w:sz w:val="24"/>
              <w:szCs w:val="24"/>
            </w:rPr>
          </w:rPrChange>
        </w:rPr>
        <w:t xml:space="preserve"> mensagens, compartilhamento de imagens gerando assim um processo mais performático e obtendo vantagens e economia de tempo. O mercado corporativo tem investido cada vez mais introduzir as suas melhorias as tecnologias Mobile. </w:t>
      </w:r>
      <w:r w:rsidRPr="008D12E1">
        <w:rPr>
          <w:rFonts w:ascii="Times New Roman" w:eastAsia="Times New Roman" w:hAnsi="Times New Roman" w:cs="Times New Roman"/>
          <w:sz w:val="24"/>
          <w:szCs w:val="24"/>
          <w:highlight w:val="white"/>
          <w:rPrChange w:id="108" w:author="MK Soft" w:date="2018-12-02T16:05:00Z">
            <w:rPr>
              <w:rFonts w:ascii="Times New Roman" w:eastAsia="Times New Roman" w:hAnsi="Times New Roman" w:cs="Times New Roman"/>
              <w:sz w:val="20"/>
              <w:szCs w:val="20"/>
              <w:highlight w:val="white"/>
            </w:rPr>
          </w:rPrChange>
        </w:rPr>
        <w:t>Segundo pesquisas, mais de 3 bilhões de pessoas têm um telefone celular, e o</w:t>
      </w:r>
      <w:del w:id="109" w:author="MK Soft" w:date="2018-12-02T16:05:00Z">
        <w:r w:rsidRPr="008D12E1" w:rsidDel="008D12E1">
          <w:rPr>
            <w:rFonts w:ascii="Times New Roman" w:eastAsia="Times New Roman" w:hAnsi="Times New Roman" w:cs="Times New Roman"/>
            <w:sz w:val="24"/>
            <w:szCs w:val="24"/>
            <w:highlight w:val="white"/>
            <w:rPrChange w:id="110" w:author="MK Soft" w:date="2018-12-02T16:05:00Z">
              <w:rPr>
                <w:rFonts w:ascii="Times New Roman" w:eastAsia="Times New Roman" w:hAnsi="Times New Roman" w:cs="Times New Roman"/>
                <w:sz w:val="20"/>
                <w:szCs w:val="20"/>
                <w:highlight w:val="white"/>
              </w:rPr>
            </w:rPrChange>
          </w:rPr>
          <w:delText xml:space="preserve"> </w:delText>
        </w:r>
      </w:del>
      <w:r w:rsidRPr="008D12E1">
        <w:rPr>
          <w:rFonts w:ascii="Times New Roman" w:eastAsia="Times New Roman" w:hAnsi="Times New Roman" w:cs="Times New Roman"/>
          <w:sz w:val="24"/>
          <w:szCs w:val="24"/>
          <w:highlight w:val="white"/>
          <w:rPrChange w:id="111" w:author="MK Soft" w:date="2018-12-02T16:05:00Z">
            <w:rPr>
              <w:rFonts w:ascii="Times New Roman" w:eastAsia="Times New Roman" w:hAnsi="Times New Roman" w:cs="Times New Roman"/>
              <w:sz w:val="20"/>
              <w:szCs w:val="20"/>
              <w:highlight w:val="white"/>
            </w:rPr>
          </w:rPrChange>
        </w:rPr>
        <w:t xml:space="preserve"> mercado de aplicativos virou uma febre.</w:t>
      </w:r>
      <w:ins w:id="112" w:author="MK Soft" w:date="2018-12-02T16:05:00Z">
        <w:r w:rsidR="008D12E1">
          <w:rPr>
            <w:rFonts w:ascii="Times New Roman" w:eastAsia="Times New Roman" w:hAnsi="Times New Roman" w:cs="Times New Roman"/>
            <w:sz w:val="24"/>
            <w:szCs w:val="24"/>
            <w:highlight w:val="white"/>
          </w:rPr>
          <w:t xml:space="preserve"> </w:t>
        </w:r>
      </w:ins>
      <w:r w:rsidRPr="008D12E1">
        <w:rPr>
          <w:rFonts w:ascii="Times New Roman" w:eastAsia="Times New Roman" w:hAnsi="Times New Roman" w:cs="Times New Roman"/>
          <w:sz w:val="24"/>
          <w:szCs w:val="24"/>
          <w:highlight w:val="white"/>
          <w:rPrChange w:id="113" w:author="MK Soft" w:date="2018-12-02T16:05:00Z">
            <w:rPr>
              <w:rFonts w:ascii="Times New Roman" w:eastAsia="Times New Roman" w:hAnsi="Times New Roman" w:cs="Times New Roman"/>
              <w:sz w:val="20"/>
              <w:szCs w:val="20"/>
              <w:highlight w:val="white"/>
            </w:rPr>
          </w:rPrChange>
        </w:rPr>
        <w:t xml:space="preserve">(Ricardo R. </w:t>
      </w:r>
      <w:proofErr w:type="spellStart"/>
      <w:r w:rsidRPr="008D12E1">
        <w:rPr>
          <w:rFonts w:ascii="Times New Roman" w:eastAsia="Times New Roman" w:hAnsi="Times New Roman" w:cs="Times New Roman"/>
          <w:sz w:val="24"/>
          <w:szCs w:val="24"/>
          <w:highlight w:val="white"/>
          <w:rPrChange w:id="114" w:author="MK Soft" w:date="2018-12-02T16:05:00Z">
            <w:rPr>
              <w:rFonts w:ascii="Times New Roman" w:eastAsia="Times New Roman" w:hAnsi="Times New Roman" w:cs="Times New Roman"/>
              <w:sz w:val="20"/>
              <w:szCs w:val="20"/>
              <w:highlight w:val="white"/>
            </w:rPr>
          </w:rPrChange>
        </w:rPr>
        <w:t>Lecheta</w:t>
      </w:r>
      <w:proofErr w:type="spellEnd"/>
      <w:r w:rsidRPr="008D12E1">
        <w:rPr>
          <w:rFonts w:ascii="Times New Roman" w:eastAsia="Times New Roman" w:hAnsi="Times New Roman" w:cs="Times New Roman"/>
          <w:sz w:val="24"/>
          <w:szCs w:val="24"/>
          <w:highlight w:val="white"/>
          <w:rPrChange w:id="115" w:author="MK Soft" w:date="2018-12-02T16:05:00Z">
            <w:rPr>
              <w:rFonts w:ascii="Times New Roman" w:eastAsia="Times New Roman" w:hAnsi="Times New Roman" w:cs="Times New Roman"/>
              <w:sz w:val="20"/>
              <w:szCs w:val="20"/>
              <w:highlight w:val="white"/>
            </w:rPr>
          </w:rPrChange>
        </w:rPr>
        <w:t xml:space="preserve">; </w:t>
      </w:r>
      <w:proofErr w:type="spellStart"/>
      <w:r w:rsidRPr="008D12E1">
        <w:rPr>
          <w:rFonts w:ascii="Times New Roman" w:eastAsia="Times New Roman" w:hAnsi="Times New Roman" w:cs="Times New Roman"/>
          <w:sz w:val="24"/>
          <w:szCs w:val="24"/>
          <w:highlight w:val="white"/>
          <w:rPrChange w:id="116" w:author="MK Soft" w:date="2018-12-02T16:05:00Z">
            <w:rPr>
              <w:rFonts w:ascii="Times New Roman" w:eastAsia="Times New Roman" w:hAnsi="Times New Roman" w:cs="Times New Roman"/>
              <w:sz w:val="20"/>
              <w:szCs w:val="20"/>
              <w:highlight w:val="white"/>
            </w:rPr>
          </w:rPrChange>
        </w:rPr>
        <w:t>Android</w:t>
      </w:r>
      <w:proofErr w:type="spellEnd"/>
      <w:r w:rsidRPr="008D12E1">
        <w:rPr>
          <w:rFonts w:ascii="Times New Roman" w:eastAsia="Times New Roman" w:hAnsi="Times New Roman" w:cs="Times New Roman"/>
          <w:sz w:val="24"/>
          <w:szCs w:val="24"/>
          <w:highlight w:val="white"/>
          <w:rPrChange w:id="117" w:author="MK Soft" w:date="2018-12-02T16:05:00Z">
            <w:rPr>
              <w:rFonts w:ascii="Times New Roman" w:eastAsia="Times New Roman" w:hAnsi="Times New Roman" w:cs="Times New Roman"/>
              <w:sz w:val="20"/>
              <w:szCs w:val="20"/>
              <w:highlight w:val="white"/>
            </w:rPr>
          </w:rPrChange>
        </w:rPr>
        <w:t xml:space="preserve"> 4ª ed. </w:t>
      </w:r>
      <w:proofErr w:type="spellStart"/>
      <w:r w:rsidRPr="008D12E1">
        <w:rPr>
          <w:rFonts w:ascii="Times New Roman" w:eastAsia="Times New Roman" w:hAnsi="Times New Roman" w:cs="Times New Roman"/>
          <w:sz w:val="24"/>
          <w:szCs w:val="24"/>
          <w:highlight w:val="white"/>
          <w:rPrChange w:id="118" w:author="MK Soft" w:date="2018-12-02T16:05:00Z">
            <w:rPr>
              <w:rFonts w:ascii="Times New Roman" w:eastAsia="Times New Roman" w:hAnsi="Times New Roman" w:cs="Times New Roman"/>
              <w:sz w:val="20"/>
              <w:szCs w:val="20"/>
              <w:highlight w:val="white"/>
            </w:rPr>
          </w:rPrChange>
        </w:rPr>
        <w:t>Novatec</w:t>
      </w:r>
      <w:proofErr w:type="spellEnd"/>
      <w:r w:rsidRPr="008D12E1">
        <w:rPr>
          <w:rFonts w:ascii="Times New Roman" w:eastAsia="Times New Roman" w:hAnsi="Times New Roman" w:cs="Times New Roman"/>
          <w:sz w:val="24"/>
          <w:szCs w:val="24"/>
          <w:highlight w:val="white"/>
          <w:rPrChange w:id="119" w:author="MK Soft" w:date="2018-12-02T16:05:00Z">
            <w:rPr>
              <w:rFonts w:ascii="Times New Roman" w:eastAsia="Times New Roman" w:hAnsi="Times New Roman" w:cs="Times New Roman"/>
              <w:sz w:val="20"/>
              <w:szCs w:val="20"/>
              <w:highlight w:val="white"/>
            </w:rPr>
          </w:rPrChange>
        </w:rPr>
        <w:t>).</w:t>
      </w:r>
    </w:p>
    <w:p w14:paraId="23C5819F" w14:textId="77777777" w:rsidR="002C476C" w:rsidRDefault="00436E0C">
      <w:pPr>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 acordo companhia </w:t>
      </w:r>
      <w:proofErr w:type="spellStart"/>
      <w:r>
        <w:rPr>
          <w:rFonts w:ascii="Times New Roman" w:eastAsia="Times New Roman" w:hAnsi="Times New Roman" w:cs="Times New Roman"/>
          <w:i/>
          <w:sz w:val="24"/>
          <w:szCs w:val="24"/>
          <w:highlight w:val="white"/>
        </w:rPr>
        <w:t>App</w:t>
      </w:r>
      <w:proofErr w:type="spellEnd"/>
      <w:r>
        <w:rPr>
          <w:rFonts w:ascii="Times New Roman" w:eastAsia="Times New Roman" w:hAnsi="Times New Roman" w:cs="Times New Roman"/>
          <w:i/>
          <w:sz w:val="24"/>
          <w:szCs w:val="24"/>
          <w:highlight w:val="white"/>
        </w:rPr>
        <w:t xml:space="preserve"> Annie, </w:t>
      </w:r>
      <w:r>
        <w:rPr>
          <w:rFonts w:ascii="Times New Roman" w:eastAsia="Times New Roman" w:hAnsi="Times New Roman" w:cs="Times New Roman"/>
          <w:sz w:val="24"/>
          <w:szCs w:val="24"/>
        </w:rPr>
        <w:t xml:space="preserve">em estudo realizado no ano de 2017, o Brasil é campeão mundial em uso de aplicativos de celular por dia. </w:t>
      </w:r>
    </w:p>
    <w:p w14:paraId="23C581A0" w14:textId="4FAA5CF1" w:rsidR="002C476C" w:rsidRDefault="00436E0C">
      <w:pPr>
        <w:ind w:firstLine="8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pesquisa aponta ainda que o brasileiro usa em média 12 aplicativos a </w:t>
      </w:r>
      <w:del w:id="120" w:author="MK Soft" w:date="2018-12-02T16:05:00Z">
        <w:r w:rsidDel="008D12E1">
          <w:rPr>
            <w:rFonts w:ascii="Times New Roman" w:eastAsia="Times New Roman" w:hAnsi="Times New Roman" w:cs="Times New Roman"/>
            <w:sz w:val="24"/>
            <w:szCs w:val="24"/>
            <w:highlight w:val="white"/>
          </w:rPr>
          <w:delText>cadas</w:delText>
        </w:r>
      </w:del>
      <w:ins w:id="121" w:author="MK Soft" w:date="2018-12-02T16:05:00Z">
        <w:r w:rsidR="008D12E1">
          <w:rPr>
            <w:rFonts w:ascii="Times New Roman" w:eastAsia="Times New Roman" w:hAnsi="Times New Roman" w:cs="Times New Roman"/>
            <w:sz w:val="24"/>
            <w:szCs w:val="24"/>
            <w:highlight w:val="white"/>
          </w:rPr>
          <w:t>cada</w:t>
        </w:r>
      </w:ins>
      <w:r>
        <w:rPr>
          <w:rFonts w:ascii="Times New Roman" w:eastAsia="Times New Roman" w:hAnsi="Times New Roman" w:cs="Times New Roman"/>
          <w:sz w:val="24"/>
          <w:szCs w:val="24"/>
          <w:highlight w:val="white"/>
        </w:rPr>
        <w:t xml:space="preserve"> 24 horas em seu </w:t>
      </w:r>
      <w:r w:rsidRPr="008D12E1">
        <w:rPr>
          <w:rFonts w:ascii="Times New Roman" w:eastAsia="Times New Roman" w:hAnsi="Times New Roman" w:cs="Times New Roman"/>
          <w:i/>
          <w:sz w:val="24"/>
          <w:szCs w:val="24"/>
          <w:highlight w:val="white"/>
          <w:rPrChange w:id="122" w:author="MK Soft" w:date="2018-12-02T16:05:00Z">
            <w:rPr>
              <w:rFonts w:ascii="Times New Roman" w:eastAsia="Times New Roman" w:hAnsi="Times New Roman" w:cs="Times New Roman"/>
              <w:sz w:val="24"/>
              <w:szCs w:val="24"/>
              <w:highlight w:val="white"/>
            </w:rPr>
          </w:rPrChange>
        </w:rPr>
        <w:t>smartphone</w:t>
      </w:r>
      <w:r>
        <w:rPr>
          <w:rFonts w:ascii="Times New Roman" w:eastAsia="Times New Roman" w:hAnsi="Times New Roman" w:cs="Times New Roman"/>
          <w:sz w:val="24"/>
          <w:szCs w:val="24"/>
          <w:highlight w:val="white"/>
        </w:rPr>
        <w:t>.</w:t>
      </w:r>
    </w:p>
    <w:p w14:paraId="23C581A1" w14:textId="77777777" w:rsidR="002C476C" w:rsidRDefault="00436E0C">
      <w:pPr>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cenário de reservas de campos e as partidas ocorridas nestes ambientes considerando ainda os processos de escalação de times, é de extrema importância que aquele que disponibiliza seu estabelecimento (campo) para jogos, tenha um melhor gerenciamento do seu espaço, seja com relação ao tempo disponibilizado, ou no controle</w:t>
      </w:r>
      <w:del w:id="123" w:author="MK Soft" w:date="2018-12-02T16:05:00Z">
        <w:r w:rsidDel="008D12E1">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de reservas e também na divulgação de seu espaço.</w:t>
      </w:r>
    </w:p>
    <w:p w14:paraId="23C581A2" w14:textId="55BC6B2E" w:rsidR="002C476C" w:rsidDel="008D12E1" w:rsidRDefault="002C476C">
      <w:pPr>
        <w:pStyle w:val="Ttulo2"/>
        <w:rPr>
          <w:del w:id="124" w:author="MK Soft" w:date="2018-12-02T16:06:00Z"/>
        </w:rPr>
        <w:pPrChange w:id="125" w:author="MK Soft" w:date="2018-12-02T16:07:00Z">
          <w:pPr>
            <w:ind w:left="720"/>
          </w:pPr>
        </w:pPrChange>
      </w:pPr>
    </w:p>
    <w:p w14:paraId="23C581A3" w14:textId="3868B78D" w:rsidR="002C476C" w:rsidDel="008D12E1" w:rsidRDefault="002C476C">
      <w:pPr>
        <w:pStyle w:val="Ttulo2"/>
        <w:rPr>
          <w:del w:id="126" w:author="MK Soft" w:date="2018-12-02T16:06:00Z"/>
        </w:rPr>
        <w:pPrChange w:id="127" w:author="MK Soft" w:date="2018-12-02T16:07:00Z">
          <w:pPr>
            <w:ind w:left="720"/>
          </w:pPr>
        </w:pPrChange>
      </w:pPr>
    </w:p>
    <w:p w14:paraId="23C581A4" w14:textId="24566F05" w:rsidR="002C476C" w:rsidRDefault="00436E0C">
      <w:pPr>
        <w:pStyle w:val="Ttulo2"/>
        <w:pPrChange w:id="128" w:author="MK Soft" w:date="2018-12-02T16:07:00Z">
          <w:pPr>
            <w:pStyle w:val="Ttulo2"/>
            <w:numPr>
              <w:numId w:val="1"/>
            </w:numPr>
            <w:spacing w:after="200"/>
            <w:ind w:left="720" w:hanging="360"/>
            <w:jc w:val="both"/>
          </w:pPr>
        </w:pPrChange>
      </w:pPr>
      <w:bookmarkStart w:id="129" w:name="_hr17tvqiv2nx" w:colFirst="0" w:colLast="0"/>
      <w:bookmarkEnd w:id="129"/>
      <w:del w:id="130" w:author="MK Soft" w:date="2018-12-02T16:06:00Z">
        <w:r w:rsidDel="008D12E1">
          <w:delText xml:space="preserve"> </w:delText>
        </w:r>
      </w:del>
      <w:r>
        <w:t>PRINCÍPIOS E FUNDAMENTOS DO JOGA FÁCIL</w:t>
      </w:r>
    </w:p>
    <w:p w14:paraId="23C581A5" w14:textId="77777777" w:rsidR="002C476C" w:rsidRDefault="00436E0C">
      <w:pPr>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 aplicativo Joga Fácil traz alguns princípios fundamentais objetivando levar a facilidade e simplicidades a seus usuários, como usabilidade, interação clara e objetiva, e principalmente sua compatibilidade com todos os sistemas operacionais disponíveis no mercado. A exemplo do </w:t>
      </w:r>
      <w:proofErr w:type="spellStart"/>
      <w:r w:rsidRPr="00EE5D3D">
        <w:rPr>
          <w:rFonts w:ascii="Times New Roman" w:eastAsia="Times New Roman" w:hAnsi="Times New Roman" w:cs="Times New Roman"/>
          <w:i/>
          <w:sz w:val="24"/>
          <w:szCs w:val="24"/>
          <w:rPrChange w:id="131" w:author="MK Soft" w:date="2018-12-02T16:07:00Z">
            <w:rPr>
              <w:rFonts w:ascii="Times New Roman" w:eastAsia="Times New Roman" w:hAnsi="Times New Roman" w:cs="Times New Roman"/>
              <w:sz w:val="24"/>
              <w:szCs w:val="24"/>
            </w:rPr>
          </w:rPrChange>
        </w:rPr>
        <w:t>Android</w:t>
      </w:r>
      <w:proofErr w:type="spellEnd"/>
      <w:r>
        <w:rPr>
          <w:rFonts w:ascii="Times New Roman" w:eastAsia="Times New Roman" w:hAnsi="Times New Roman" w:cs="Times New Roman"/>
          <w:sz w:val="24"/>
          <w:szCs w:val="24"/>
        </w:rPr>
        <w:t xml:space="preserve"> sistema operacional da Google, e sistema IOS disponibilizado pela Apple. </w:t>
      </w:r>
    </w:p>
    <w:p w14:paraId="23C581A6" w14:textId="77777777" w:rsidR="002C476C" w:rsidRDefault="00436E0C">
      <w:pPr>
        <w:spacing w:after="200"/>
        <w:ind w:firstLine="85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Para aqueles que buscam reservar espaço esportivos (campos, quadras) para realizar partidas de futebol, é importante que os jogadores tenham uma maior facilidade no processo de reserva e na localização do espaço. O aplicativo contará com uma forma clara e objetiva de realizar a reserva, além de disponibilizar a localização do estabelecimento.</w:t>
      </w:r>
    </w:p>
    <w:p w14:paraId="23C581A7" w14:textId="77777777" w:rsidR="002C476C" w:rsidRDefault="00436E0C">
      <w:pPr>
        <w:spacing w:after="200"/>
        <w:ind w:firstLine="850"/>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Destaca-se também o papel de um líder (técnico) para a distribuição das equipes, considerando que processo este é realizado manualmente, dificultando todo processo de organização, que gera na maioria das vezes consumo do tempo, tempo este pago para praticar a atividade propriamente dita. </w:t>
      </w:r>
    </w:p>
    <w:p w14:paraId="23C581A8" w14:textId="2ACB88CF" w:rsidR="002C476C" w:rsidDel="00EE5D3D" w:rsidRDefault="002C476C">
      <w:pPr>
        <w:numPr>
          <w:ilvl w:val="1"/>
          <w:numId w:val="2"/>
        </w:numPr>
        <w:ind w:left="851" w:hanging="851"/>
        <w:jc w:val="both"/>
        <w:rPr>
          <w:del w:id="132" w:author="MK Soft" w:date="2018-12-02T16:08:00Z"/>
          <w:rFonts w:ascii="Times New Roman" w:eastAsia="Times New Roman" w:hAnsi="Times New Roman" w:cs="Times New Roman"/>
          <w:sz w:val="24"/>
          <w:szCs w:val="24"/>
        </w:rPr>
        <w:pPrChange w:id="133" w:author="MK Soft" w:date="2018-12-02T16:08:00Z">
          <w:pPr>
            <w:ind w:firstLine="850"/>
            <w:jc w:val="both"/>
          </w:pPr>
        </w:pPrChange>
      </w:pPr>
    </w:p>
    <w:p w14:paraId="23C581A9" w14:textId="5D4C343B" w:rsidR="002C476C" w:rsidDel="00EE5D3D" w:rsidRDefault="002C476C">
      <w:pPr>
        <w:numPr>
          <w:ilvl w:val="1"/>
          <w:numId w:val="2"/>
        </w:numPr>
        <w:ind w:left="851" w:hanging="851"/>
        <w:rPr>
          <w:del w:id="134" w:author="MK Soft" w:date="2018-12-02T16:08:00Z"/>
          <w:rFonts w:ascii="Times New Roman" w:eastAsia="Times New Roman" w:hAnsi="Times New Roman" w:cs="Times New Roman"/>
        </w:rPr>
        <w:pPrChange w:id="135" w:author="MK Soft" w:date="2018-12-02T16:08:00Z">
          <w:pPr/>
        </w:pPrChange>
      </w:pPr>
    </w:p>
    <w:p w14:paraId="23C581AA" w14:textId="77777777" w:rsidR="002C476C" w:rsidRDefault="00436E0C">
      <w:pPr>
        <w:pStyle w:val="Ttulo2"/>
        <w:ind w:left="851" w:hanging="851"/>
        <w:pPrChange w:id="136" w:author="MK Soft" w:date="2018-12-02T16:08:00Z">
          <w:pPr>
            <w:pStyle w:val="Ttulo2"/>
            <w:numPr>
              <w:numId w:val="1"/>
            </w:numPr>
            <w:ind w:left="720" w:hanging="360"/>
          </w:pPr>
        </w:pPrChange>
      </w:pPr>
      <w:bookmarkStart w:id="137" w:name="_ay5zof3cah4z" w:colFirst="0" w:colLast="0"/>
      <w:bookmarkEnd w:id="137"/>
      <w:del w:id="138" w:author="MK Soft" w:date="2018-12-02T16:08:00Z">
        <w:r w:rsidDel="00EE5D3D">
          <w:delText xml:space="preserve">  </w:delText>
        </w:r>
      </w:del>
      <w:r>
        <w:t>LÓGICA DE NEGÓCIO DA APLICAÇÃO</w:t>
      </w:r>
    </w:p>
    <w:p w14:paraId="23C581AB" w14:textId="77777777" w:rsidR="002C476C" w:rsidRDefault="00436E0C">
      <w:pPr>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aplicativo Joga Fácil contará com regras de negócio necessárias para que seu funcionamento seja adequado e fiel a todas as suas funcionalidades, para que dessa forma os usuários tenham êxito em suas requisições para com o sistema.</w:t>
      </w:r>
    </w:p>
    <w:p w14:paraId="23C581AC" w14:textId="77777777" w:rsidR="002C476C" w:rsidRDefault="00436E0C">
      <w:pPr>
        <w:ind w:firstLine="8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Tendo como escolha o framework </w:t>
      </w:r>
      <w:proofErr w:type="spellStart"/>
      <w:r>
        <w:rPr>
          <w:rFonts w:ascii="Times New Roman" w:eastAsia="Times New Roman" w:hAnsi="Times New Roman" w:cs="Times New Roman"/>
          <w:sz w:val="24"/>
          <w:szCs w:val="24"/>
          <w:highlight w:val="white"/>
        </w:rPr>
        <w:t>Ionic</w:t>
      </w:r>
      <w:proofErr w:type="spellEnd"/>
      <w:r>
        <w:rPr>
          <w:rFonts w:ascii="Times New Roman" w:eastAsia="Times New Roman" w:hAnsi="Times New Roman" w:cs="Times New Roman"/>
          <w:sz w:val="24"/>
          <w:szCs w:val="24"/>
          <w:highlight w:val="white"/>
        </w:rPr>
        <w:t xml:space="preserve"> que é </w:t>
      </w:r>
      <w:del w:id="139" w:author="MK Soft" w:date="2018-12-02T16:08:00Z">
        <w:r w:rsidDel="00EE5D3D">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 xml:space="preserve">um </w:t>
      </w:r>
      <w:r w:rsidRPr="00D7202D">
        <w:rPr>
          <w:rFonts w:ascii="Times New Roman" w:eastAsia="Times New Roman" w:hAnsi="Times New Roman" w:cs="Times New Roman"/>
          <w:i/>
          <w:sz w:val="24"/>
          <w:szCs w:val="24"/>
          <w:highlight w:val="white"/>
          <w:rPrChange w:id="140" w:author="MK Soft" w:date="2018-12-02T16:09:00Z">
            <w:rPr>
              <w:rFonts w:ascii="Times New Roman" w:eastAsia="Times New Roman" w:hAnsi="Times New Roman" w:cs="Times New Roman"/>
              <w:sz w:val="24"/>
              <w:szCs w:val="24"/>
              <w:highlight w:val="white"/>
            </w:rPr>
          </w:rPrChange>
        </w:rPr>
        <w:t>framework</w:t>
      </w:r>
      <w:r>
        <w:rPr>
          <w:rFonts w:ascii="Times New Roman" w:eastAsia="Times New Roman" w:hAnsi="Times New Roman" w:cs="Times New Roman"/>
          <w:sz w:val="24"/>
          <w:szCs w:val="24"/>
          <w:highlight w:val="white"/>
        </w:rPr>
        <w:t xml:space="preserve"> para desenvolvimento de aplicações para dispositivos móveis que possibilita o </w:t>
      </w:r>
      <w:del w:id="141" w:author="MK Soft" w:date="2018-12-02T16:08:00Z">
        <w:r w:rsidDel="00EE5D3D">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 xml:space="preserve">desenvolvimento de </w:t>
      </w:r>
      <w:proofErr w:type="spellStart"/>
      <w:r>
        <w:rPr>
          <w:rFonts w:ascii="Times New Roman" w:eastAsia="Times New Roman" w:hAnsi="Times New Roman" w:cs="Times New Roman"/>
          <w:sz w:val="24"/>
          <w:szCs w:val="24"/>
          <w:highlight w:val="white"/>
        </w:rPr>
        <w:t>apps</w:t>
      </w:r>
      <w:proofErr w:type="spellEnd"/>
      <w:r>
        <w:rPr>
          <w:rFonts w:ascii="Times New Roman" w:eastAsia="Times New Roman" w:hAnsi="Times New Roman" w:cs="Times New Roman"/>
          <w:sz w:val="24"/>
          <w:szCs w:val="24"/>
          <w:highlight w:val="white"/>
        </w:rPr>
        <w:t xml:space="preserve"> híbridas e de rápido e fácil desenvolvimento. (GRILLO, 2015).</w:t>
      </w:r>
    </w:p>
    <w:p w14:paraId="23C581AD" w14:textId="77777777" w:rsidR="002C476C" w:rsidRDefault="00436E0C">
      <w:pPr>
        <w:ind w:firstLine="8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Por possibilitar um desenvolvimento de aplicações híbridas, ou seja, compatíveis com os sistemas operacionais mais utilizados hoje no mercado, o aplicativo a ser desenvolvido terá uma maior chance de utilização por parte dos usuários.</w:t>
      </w:r>
    </w:p>
    <w:p w14:paraId="23C581AE" w14:textId="21DF4BB8" w:rsidR="002C476C" w:rsidRPr="00647E55" w:rsidDel="00D7202D" w:rsidRDefault="002C476C">
      <w:pPr>
        <w:pStyle w:val="Ttulo2"/>
        <w:ind w:left="851" w:hanging="851"/>
        <w:rPr>
          <w:del w:id="142" w:author="MK Soft" w:date="2018-12-02T16:09:00Z"/>
          <w:rPrChange w:id="143" w:author="MK Soft" w:date="2018-12-02T16:12:00Z">
            <w:rPr>
              <w:del w:id="144" w:author="MK Soft" w:date="2018-12-02T16:09:00Z"/>
              <w:highlight w:val="white"/>
            </w:rPr>
          </w:rPrChange>
        </w:rPr>
        <w:pPrChange w:id="145" w:author="MK Soft" w:date="2018-12-02T16:12:00Z">
          <w:pPr>
            <w:ind w:firstLine="850"/>
            <w:jc w:val="both"/>
          </w:pPr>
        </w:pPrChange>
      </w:pPr>
    </w:p>
    <w:p w14:paraId="23C581AF" w14:textId="43A236B9" w:rsidR="002C476C" w:rsidRPr="00F27797" w:rsidRDefault="00436E0C">
      <w:pPr>
        <w:pStyle w:val="Ttulo2"/>
        <w:ind w:left="851" w:hanging="851"/>
        <w:pPrChange w:id="146" w:author="MK Soft" w:date="2018-12-02T16:12:00Z">
          <w:pPr>
            <w:jc w:val="both"/>
          </w:pPr>
        </w:pPrChange>
      </w:pPr>
      <w:del w:id="147" w:author="MK Soft" w:date="2018-12-02T16:09:00Z">
        <w:r w:rsidRPr="00647E55" w:rsidDel="00D7202D">
          <w:rPr>
            <w:rPrChange w:id="148" w:author="MK Soft" w:date="2018-12-02T16:12:00Z">
              <w:rPr>
                <w:highlight w:val="white"/>
              </w:rPr>
            </w:rPrChange>
          </w:rPr>
          <w:delText>3.3.1.</w:delText>
        </w:r>
        <w:r w:rsidRPr="00647E55" w:rsidDel="00D7202D">
          <w:rPr>
            <w:rPrChange w:id="149" w:author="MK Soft" w:date="2018-12-02T16:12:00Z">
              <w:rPr>
                <w:b/>
                <w:highlight w:val="white"/>
              </w:rPr>
            </w:rPrChange>
          </w:rPr>
          <w:delText xml:space="preserve"> </w:delText>
        </w:r>
      </w:del>
      <w:r w:rsidR="004600BD" w:rsidRPr="00647E55">
        <w:t xml:space="preserve">Regras para Inserção </w:t>
      </w:r>
      <w:r w:rsidR="004600BD" w:rsidRPr="00F27797">
        <w:t>de Dados</w:t>
      </w:r>
    </w:p>
    <w:p w14:paraId="23C581B0" w14:textId="0E68A7A4" w:rsidR="002C476C" w:rsidDel="00D7202D" w:rsidRDefault="002C476C">
      <w:pPr>
        <w:jc w:val="both"/>
        <w:rPr>
          <w:del w:id="150" w:author="MK Soft" w:date="2018-12-02T16:09:00Z"/>
          <w:rFonts w:ascii="Times New Roman" w:eastAsia="Times New Roman" w:hAnsi="Times New Roman" w:cs="Times New Roman"/>
          <w:b/>
          <w:sz w:val="24"/>
          <w:szCs w:val="24"/>
        </w:rPr>
      </w:pPr>
    </w:p>
    <w:p w14:paraId="23C581B1" w14:textId="789ACFFC" w:rsidR="002C476C" w:rsidDel="00647E55" w:rsidRDefault="00436E0C">
      <w:pPr>
        <w:ind w:firstLine="567"/>
        <w:jc w:val="both"/>
        <w:rPr>
          <w:del w:id="151" w:author="MK Soft" w:date="2018-12-02T16:11: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Joga Fácil possuirá oito entidades no seu total, são elas: Usuário, Tipo de usuário, Time, Reserva, Posição, Estabelecimento, Endereço</w:t>
      </w:r>
      <w:ins w:id="152" w:author="MK Soft" w:date="2018-12-02T16:10:00Z">
        <w:r w:rsidR="004600BD">
          <w:rPr>
            <w:rFonts w:ascii="Times New Roman" w:eastAsia="Times New Roman" w:hAnsi="Times New Roman" w:cs="Times New Roman"/>
            <w:sz w:val="24"/>
            <w:szCs w:val="24"/>
          </w:rPr>
          <w:t xml:space="preserve"> e</w:t>
        </w:r>
      </w:ins>
      <w:r>
        <w:rPr>
          <w:rFonts w:ascii="Times New Roman" w:eastAsia="Times New Roman" w:hAnsi="Times New Roman" w:cs="Times New Roman"/>
          <w:sz w:val="24"/>
          <w:szCs w:val="24"/>
        </w:rPr>
        <w:t xml:space="preserve">, Campo. Estas entidades possuem campo específicos que servirão como referência para o sistema e relacionamentos entre si (vide </w:t>
      </w:r>
      <w:hyperlink w:anchor="_m0xv0cmo9vgf">
        <w:r>
          <w:rPr>
            <w:rFonts w:ascii="Times New Roman" w:eastAsia="Times New Roman" w:hAnsi="Times New Roman" w:cs="Times New Roman"/>
            <w:color w:val="1155CC"/>
            <w:sz w:val="24"/>
            <w:szCs w:val="24"/>
            <w:u w:val="single"/>
          </w:rPr>
          <w:t>Figura 01</w:t>
        </w:r>
      </w:hyperlink>
      <w:ins w:id="153" w:author="MK Soft" w:date="2018-12-02T16:10:00Z">
        <w:r w:rsidR="004600BD">
          <w:rPr>
            <w:rFonts w:ascii="Times New Roman" w:eastAsia="Times New Roman" w:hAnsi="Times New Roman" w:cs="Times New Roman"/>
            <w:sz w:val="24"/>
            <w:szCs w:val="24"/>
          </w:rPr>
          <w:t>).</w:t>
        </w:r>
      </w:ins>
      <w:del w:id="154" w:author="MK Soft" w:date="2018-12-02T16:10:00Z">
        <w:r w:rsidDel="004600BD">
          <w:rPr>
            <w:rFonts w:ascii="Times New Roman" w:eastAsia="Times New Roman" w:hAnsi="Times New Roman" w:cs="Times New Roman"/>
            <w:sz w:val="24"/>
            <w:szCs w:val="24"/>
          </w:rPr>
          <w:delText>.</w:delText>
        </w:r>
      </w:del>
    </w:p>
    <w:p w14:paraId="23C581B2" w14:textId="77777777" w:rsidR="002C476C" w:rsidRDefault="002C476C">
      <w:pPr>
        <w:ind w:firstLine="567"/>
        <w:jc w:val="both"/>
        <w:rPr>
          <w:rFonts w:ascii="Times New Roman" w:eastAsia="Times New Roman" w:hAnsi="Times New Roman" w:cs="Times New Roman"/>
          <w:sz w:val="24"/>
          <w:szCs w:val="24"/>
        </w:rPr>
      </w:pPr>
    </w:p>
    <w:p w14:paraId="23C581B3" w14:textId="77777777" w:rsidR="002C476C" w:rsidRDefault="00436E0C">
      <w:pPr>
        <w:pStyle w:val="Ttulo3"/>
        <w:ind w:left="851" w:hanging="851"/>
        <w:pPrChange w:id="155" w:author="MK Soft" w:date="2018-12-02T16:12:00Z">
          <w:pPr>
            <w:pStyle w:val="Ttulo1"/>
            <w:ind w:firstLine="567"/>
            <w:jc w:val="both"/>
          </w:pPr>
        </w:pPrChange>
      </w:pPr>
      <w:bookmarkStart w:id="156" w:name="_nuxje15ij11x" w:colFirst="0" w:colLast="0"/>
      <w:bookmarkEnd w:id="156"/>
      <w:r>
        <w:t>Usuário</w:t>
      </w:r>
    </w:p>
    <w:p w14:paraId="23C581B4" w14:textId="787F4C0C" w:rsidR="002C476C" w:rsidRDefault="00436E0C">
      <w:pPr>
        <w:ind w:firstLine="567"/>
        <w:jc w:val="both"/>
        <w:rPr>
          <w:rFonts w:ascii="Times New Roman" w:eastAsia="Times New Roman" w:hAnsi="Times New Roman" w:cs="Times New Roman"/>
          <w:sz w:val="24"/>
          <w:szCs w:val="24"/>
        </w:rPr>
      </w:pPr>
      <w:del w:id="157" w:author="MK Soft" w:date="2018-12-02T16:11:00Z">
        <w:r w:rsidDel="00647E55">
          <w:rPr>
            <w:rFonts w:ascii="Times New Roman" w:eastAsia="Times New Roman" w:hAnsi="Times New Roman" w:cs="Times New Roman"/>
            <w:sz w:val="24"/>
            <w:szCs w:val="24"/>
          </w:rPr>
          <w:tab/>
        </w:r>
        <w:r w:rsidDel="00647E55">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A entidade Usuário será responsável por guardar todos os usuários do aplicativo, garantindo a segurança e integridade dos dados, esta entidade possui os atributos, id,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xml:space="preserve">, senha, </w:t>
      </w:r>
      <w:proofErr w:type="spellStart"/>
      <w:r>
        <w:rPr>
          <w:rFonts w:ascii="Times New Roman" w:eastAsia="Times New Roman" w:hAnsi="Times New Roman" w:cs="Times New Roman"/>
          <w:sz w:val="24"/>
          <w:szCs w:val="24"/>
        </w:rPr>
        <w:t>id_posicao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id_tipo_usuario</w:t>
      </w:r>
      <w:proofErr w:type="spellEnd"/>
      <w:r>
        <w:rPr>
          <w:rFonts w:ascii="Times New Roman" w:eastAsia="Times New Roman" w:hAnsi="Times New Roman" w:cs="Times New Roman"/>
          <w:sz w:val="24"/>
          <w:szCs w:val="24"/>
        </w:rPr>
        <w:t xml:space="preserve"> , onde o id(</w:t>
      </w:r>
      <w:r>
        <w:rPr>
          <w:rFonts w:ascii="Times New Roman" w:eastAsia="Times New Roman" w:hAnsi="Times New Roman" w:cs="Times New Roman"/>
          <w:i/>
          <w:sz w:val="24"/>
          <w:szCs w:val="24"/>
        </w:rPr>
        <w:t>PK</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e e</w:t>
      </w:r>
      <w:ins w:id="158" w:author="Stefano Araujo Pereira" w:date="2018-12-03T21:16:00Z">
        <w:r w:rsidR="00E512F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mail(</w:t>
      </w:r>
      <w:r>
        <w:rPr>
          <w:rFonts w:ascii="Times New Roman" w:eastAsia="Times New Roman" w:hAnsi="Times New Roman" w:cs="Times New Roman"/>
          <w:i/>
          <w:sz w:val="24"/>
          <w:szCs w:val="24"/>
        </w:rPr>
        <w:t>UQ</w:t>
      </w:r>
      <w:r>
        <w:rPr>
          <w:rFonts w:ascii="Times New Roman" w:eastAsia="Times New Roman" w:hAnsi="Times New Roman" w:cs="Times New Roman"/>
          <w:i/>
          <w:sz w:val="24"/>
          <w:szCs w:val="24"/>
          <w:vertAlign w:val="superscript"/>
        </w:rPr>
        <w:footnoteReference w:id="7"/>
      </w:r>
      <w:r>
        <w:rPr>
          <w:rFonts w:ascii="Times New Roman" w:eastAsia="Times New Roman" w:hAnsi="Times New Roman" w:cs="Times New Roman"/>
          <w:sz w:val="24"/>
          <w:szCs w:val="24"/>
        </w:rPr>
        <w:t xml:space="preserve">) serão únicos, o sistema não deverá permitir usuários com o mesmo id e e-mail. O campo senha deverá conter no mínimo 6 </w:t>
      </w:r>
      <w:proofErr w:type="spellStart"/>
      <w:r>
        <w:rPr>
          <w:rFonts w:ascii="Times New Roman" w:eastAsia="Times New Roman" w:hAnsi="Times New Roman" w:cs="Times New Roman"/>
          <w:sz w:val="24"/>
          <w:szCs w:val="24"/>
        </w:rPr>
        <w:t>caracter</w:t>
      </w:r>
      <w:proofErr w:type="spellEnd"/>
      <w:r>
        <w:rPr>
          <w:rFonts w:ascii="Times New Roman" w:eastAsia="Times New Roman" w:hAnsi="Times New Roman" w:cs="Times New Roman"/>
          <w:sz w:val="24"/>
          <w:szCs w:val="24"/>
        </w:rPr>
        <w:t xml:space="preserve">, caso contrário o sistema invalidará o cadastro. O campo </w:t>
      </w:r>
      <w:proofErr w:type="spellStart"/>
      <w:r>
        <w:rPr>
          <w:rFonts w:ascii="Times New Roman" w:eastAsia="Times New Roman" w:hAnsi="Times New Roman" w:cs="Times New Roman"/>
          <w:sz w:val="24"/>
          <w:szCs w:val="24"/>
        </w:rPr>
        <w:t>id_tipo_usuario</w:t>
      </w:r>
      <w:proofErr w:type="spellEnd"/>
      <w:r>
        <w:rPr>
          <w:rFonts w:ascii="Times New Roman" w:eastAsia="Times New Roman" w:hAnsi="Times New Roman" w:cs="Times New Roman"/>
          <w:sz w:val="24"/>
          <w:szCs w:val="24"/>
        </w:rPr>
        <w:t xml:space="preserve"> (FK) irá identificar o perfil do usuário a ser cadastrado no aplicativo de acordo com a entidade </w:t>
      </w:r>
      <w:hyperlink w:anchor="_ofazfifjwaop">
        <w:r>
          <w:rPr>
            <w:rFonts w:ascii="Times New Roman" w:eastAsia="Times New Roman" w:hAnsi="Times New Roman" w:cs="Times New Roman"/>
            <w:color w:val="1155CC"/>
            <w:sz w:val="24"/>
            <w:szCs w:val="24"/>
            <w:u w:val="single"/>
          </w:rPr>
          <w:t>tipo de usuário</w:t>
        </w:r>
      </w:hyperlink>
      <w:r>
        <w:rPr>
          <w:rFonts w:ascii="Times New Roman" w:eastAsia="Times New Roman" w:hAnsi="Times New Roman" w:cs="Times New Roman"/>
          <w:sz w:val="24"/>
          <w:szCs w:val="24"/>
        </w:rPr>
        <w:t>.</w:t>
      </w:r>
    </w:p>
    <w:p w14:paraId="23C581B5" w14:textId="77777777" w:rsidR="002C476C" w:rsidRDefault="00436E0C">
      <w:pPr>
        <w:ind w:firstLine="567"/>
        <w:jc w:val="both"/>
        <w:rPr>
          <w:rFonts w:ascii="Times New Roman" w:eastAsia="Times New Roman" w:hAnsi="Times New Roman" w:cs="Times New Roman"/>
          <w:sz w:val="24"/>
          <w:szCs w:val="24"/>
        </w:rPr>
      </w:pPr>
      <w:commentRangeStart w:id="159"/>
      <w:r>
        <w:rPr>
          <w:rFonts w:ascii="Times New Roman" w:eastAsia="Times New Roman" w:hAnsi="Times New Roman" w:cs="Times New Roman"/>
          <w:sz w:val="24"/>
          <w:szCs w:val="24"/>
        </w:rPr>
        <w:t xml:space="preserve">O campo </w:t>
      </w:r>
      <w:proofErr w:type="spellStart"/>
      <w:r>
        <w:rPr>
          <w:rFonts w:ascii="Times New Roman" w:eastAsia="Times New Roman" w:hAnsi="Times New Roman" w:cs="Times New Roman"/>
          <w:sz w:val="24"/>
          <w:szCs w:val="24"/>
        </w:rPr>
        <w:t>id_posicao</w:t>
      </w:r>
      <w:proofErr w:type="spellEnd"/>
      <w:r>
        <w:rPr>
          <w:rFonts w:ascii="Times New Roman" w:eastAsia="Times New Roman" w:hAnsi="Times New Roman" w:cs="Times New Roman"/>
          <w:sz w:val="24"/>
          <w:szCs w:val="24"/>
        </w:rPr>
        <w:t xml:space="preserve"> (FK) identificará a </w:t>
      </w:r>
      <w:proofErr w:type="spellStart"/>
      <w:r>
        <w:rPr>
          <w:rFonts w:ascii="Times New Roman" w:eastAsia="Times New Roman" w:hAnsi="Times New Roman" w:cs="Times New Roman"/>
          <w:sz w:val="24"/>
          <w:szCs w:val="24"/>
        </w:rPr>
        <w:t>posic</w:t>
      </w:r>
      <w:commentRangeEnd w:id="159"/>
      <w:proofErr w:type="spellEnd"/>
      <w:r w:rsidR="00F27797">
        <w:rPr>
          <w:rStyle w:val="Refdecomentrio"/>
        </w:rPr>
        <w:commentReference w:id="159"/>
      </w:r>
    </w:p>
    <w:p w14:paraId="23C581B6" w14:textId="3F8A9938" w:rsidR="002C476C" w:rsidDel="00F27797" w:rsidRDefault="002C476C">
      <w:pPr>
        <w:ind w:firstLine="567"/>
        <w:jc w:val="both"/>
        <w:rPr>
          <w:del w:id="160" w:author="MK Soft" w:date="2018-12-02T16:13:00Z"/>
          <w:rFonts w:ascii="Times New Roman" w:eastAsia="Times New Roman" w:hAnsi="Times New Roman" w:cs="Times New Roman"/>
          <w:sz w:val="24"/>
          <w:szCs w:val="24"/>
        </w:rPr>
      </w:pPr>
    </w:p>
    <w:p w14:paraId="23C581B7" w14:textId="77777777" w:rsidR="002C476C" w:rsidRDefault="00436E0C">
      <w:pPr>
        <w:pStyle w:val="Ttulo3"/>
        <w:ind w:left="851" w:hanging="851"/>
        <w:pPrChange w:id="161" w:author="MK Soft" w:date="2018-12-02T16:12:00Z">
          <w:pPr>
            <w:pStyle w:val="Ttulo1"/>
            <w:ind w:firstLine="567"/>
            <w:jc w:val="both"/>
          </w:pPr>
        </w:pPrChange>
      </w:pPr>
      <w:bookmarkStart w:id="162" w:name="_ofazfifjwaop" w:colFirst="0" w:colLast="0"/>
      <w:bookmarkEnd w:id="162"/>
      <w:r>
        <w:t>Tipo de Usuário</w:t>
      </w:r>
    </w:p>
    <w:p w14:paraId="23C581B8" w14:textId="6AA2E79C" w:rsidR="002C476C" w:rsidRDefault="00436E0C">
      <w:pPr>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entidade Tipo de Usuário é responsável pode identificar os perfis de usuário do aplicativo. São os tipos de usuários </w:t>
      </w:r>
      <w:del w:id="163" w:author="Stefano Araujo Pereira" w:date="2018-12-03T21:16:00Z">
        <w:r w:rsidDel="00E512FB">
          <w:rPr>
            <w:rFonts w:ascii="Times New Roman" w:eastAsia="Times New Roman" w:hAnsi="Times New Roman" w:cs="Times New Roman"/>
            <w:sz w:val="24"/>
            <w:szCs w:val="24"/>
          </w:rPr>
          <w:delText>pré definidos</w:delText>
        </w:r>
      </w:del>
      <w:ins w:id="164" w:author="Stefano Araujo Pereira" w:date="2018-12-03T21:16:00Z">
        <w:r w:rsidR="00E512FB">
          <w:rPr>
            <w:rFonts w:ascii="Times New Roman" w:eastAsia="Times New Roman" w:hAnsi="Times New Roman" w:cs="Times New Roman"/>
            <w:sz w:val="24"/>
            <w:szCs w:val="24"/>
          </w:rPr>
          <w:t>pré-definidos</w:t>
        </w:r>
      </w:ins>
      <w:r>
        <w:rPr>
          <w:rFonts w:ascii="Times New Roman" w:eastAsia="Times New Roman" w:hAnsi="Times New Roman" w:cs="Times New Roman"/>
          <w:sz w:val="24"/>
          <w:szCs w:val="24"/>
        </w:rPr>
        <w:t>: Jogador, Treinador, Proprietário. No ato do cadastro de usuário, o sistema exigirá a seleção de um perfil para que possa trabalhar melhor as regras de negócio.</w:t>
      </w:r>
      <w:bookmarkStart w:id="165" w:name="_GoBack"/>
      <w:bookmarkEnd w:id="165"/>
    </w:p>
    <w:p w14:paraId="23C581B9" w14:textId="57DA23EE" w:rsidR="002C476C" w:rsidDel="00F27797" w:rsidRDefault="002C476C">
      <w:pPr>
        <w:ind w:firstLine="567"/>
        <w:jc w:val="both"/>
        <w:rPr>
          <w:del w:id="166" w:author="MK Soft" w:date="2018-12-02T16:13:00Z"/>
          <w:rFonts w:ascii="Times New Roman" w:eastAsia="Times New Roman" w:hAnsi="Times New Roman" w:cs="Times New Roman"/>
          <w:sz w:val="24"/>
          <w:szCs w:val="24"/>
        </w:rPr>
      </w:pPr>
    </w:p>
    <w:p w14:paraId="23C581BA" w14:textId="77777777" w:rsidR="002C476C" w:rsidRDefault="00436E0C">
      <w:pPr>
        <w:pStyle w:val="Ttulo3"/>
        <w:ind w:left="851" w:hanging="851"/>
        <w:pPrChange w:id="167" w:author="MK Soft" w:date="2018-12-02T16:12:00Z">
          <w:pPr>
            <w:pStyle w:val="Ttulo1"/>
            <w:ind w:firstLine="567"/>
            <w:jc w:val="both"/>
          </w:pPr>
        </w:pPrChange>
      </w:pPr>
      <w:bookmarkStart w:id="168" w:name="_ii57crqkd6a5" w:colFirst="0" w:colLast="0"/>
      <w:bookmarkEnd w:id="168"/>
      <w:r>
        <w:t>Time</w:t>
      </w:r>
    </w:p>
    <w:p w14:paraId="23C581BB" w14:textId="6194F393" w:rsidR="002C476C" w:rsidRDefault="00436E0C">
      <w:pPr>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entidade Time possuirá todos </w:t>
      </w:r>
      <w:del w:id="169" w:author="MK Soft" w:date="2018-12-02T16:14:00Z">
        <w:r w:rsidDel="00F27797">
          <w:rPr>
            <w:rFonts w:ascii="Times New Roman" w:eastAsia="Times New Roman" w:hAnsi="Times New Roman" w:cs="Times New Roman"/>
            <w:sz w:val="24"/>
            <w:szCs w:val="24"/>
          </w:rPr>
          <w:delText xml:space="preserve">do </w:delText>
        </w:r>
      </w:del>
      <w:ins w:id="170" w:author="MK Soft" w:date="2018-12-02T16:14:00Z">
        <w:r w:rsidR="00F27797">
          <w:rPr>
            <w:rFonts w:ascii="Times New Roman" w:eastAsia="Times New Roman" w:hAnsi="Times New Roman" w:cs="Times New Roman"/>
            <w:sz w:val="24"/>
            <w:szCs w:val="24"/>
          </w:rPr>
          <w:t xml:space="preserve">os </w:t>
        </w:r>
      </w:ins>
      <w:r>
        <w:rPr>
          <w:rFonts w:ascii="Times New Roman" w:eastAsia="Times New Roman" w:hAnsi="Times New Roman" w:cs="Times New Roman"/>
          <w:sz w:val="24"/>
          <w:szCs w:val="24"/>
        </w:rPr>
        <w:t xml:space="preserve">times cadastrados no aplicativo. Esta entidade está modelada com os seguintes atributos, </w:t>
      </w:r>
      <w:proofErr w:type="gramStart"/>
      <w:r>
        <w:rPr>
          <w:rFonts w:ascii="Times New Roman" w:eastAsia="Times New Roman" w:hAnsi="Times New Roman" w:cs="Times New Roman"/>
          <w:sz w:val="24"/>
          <w:szCs w:val="24"/>
        </w:rPr>
        <w:t>id(</w:t>
      </w:r>
      <w:proofErr w:type="gramEnd"/>
      <w:r>
        <w:rPr>
          <w:rFonts w:ascii="Times New Roman" w:eastAsia="Times New Roman" w:hAnsi="Times New Roman" w:cs="Times New Roman"/>
          <w:i/>
          <w:sz w:val="24"/>
          <w:szCs w:val="24"/>
        </w:rPr>
        <w:t>PK</w:t>
      </w:r>
      <w:r>
        <w:rPr>
          <w:rFonts w:ascii="Times New Roman" w:eastAsia="Times New Roman" w:hAnsi="Times New Roman" w:cs="Times New Roman"/>
          <w:sz w:val="24"/>
          <w:szCs w:val="24"/>
        </w:rPr>
        <w:t xml:space="preserve">), descrição, </w:t>
      </w:r>
      <w:proofErr w:type="spellStart"/>
      <w:r>
        <w:rPr>
          <w:rFonts w:ascii="Times New Roman" w:eastAsia="Times New Roman" w:hAnsi="Times New Roman" w:cs="Times New Roman"/>
          <w:sz w:val="24"/>
          <w:szCs w:val="24"/>
        </w:rPr>
        <w:t>id_usuario</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FK)</w:t>
      </w:r>
      <w:r>
        <w:rPr>
          <w:rFonts w:ascii="Times New Roman" w:eastAsia="Times New Roman" w:hAnsi="Times New Roman" w:cs="Times New Roman"/>
          <w:sz w:val="24"/>
          <w:szCs w:val="24"/>
        </w:rPr>
        <w:t xml:space="preserve">, onde o atributo </w:t>
      </w:r>
      <w:proofErr w:type="spellStart"/>
      <w:r>
        <w:rPr>
          <w:rFonts w:ascii="Times New Roman" w:eastAsia="Times New Roman" w:hAnsi="Times New Roman" w:cs="Times New Roman"/>
          <w:sz w:val="24"/>
          <w:szCs w:val="24"/>
        </w:rPr>
        <w:t>id_usuario</w:t>
      </w:r>
      <w:proofErr w:type="spellEnd"/>
      <w:r>
        <w:rPr>
          <w:rFonts w:ascii="Times New Roman" w:eastAsia="Times New Roman" w:hAnsi="Times New Roman" w:cs="Times New Roman"/>
          <w:sz w:val="24"/>
          <w:szCs w:val="24"/>
        </w:rPr>
        <w:t xml:space="preserve"> será a chave estrangeira da tabela usuário, que por si identifica o usuário logado no aplicativo. </w:t>
      </w:r>
    </w:p>
    <w:p w14:paraId="23C581BC" w14:textId="66A15825" w:rsidR="002C476C" w:rsidDel="00F27797" w:rsidRDefault="002C476C">
      <w:pPr>
        <w:ind w:firstLine="567"/>
        <w:jc w:val="both"/>
        <w:rPr>
          <w:del w:id="171" w:author="MK Soft" w:date="2018-12-02T16:13:00Z"/>
          <w:rFonts w:ascii="Times New Roman" w:eastAsia="Times New Roman" w:hAnsi="Times New Roman" w:cs="Times New Roman"/>
          <w:sz w:val="24"/>
          <w:szCs w:val="24"/>
        </w:rPr>
      </w:pPr>
    </w:p>
    <w:p w14:paraId="23C581BD" w14:textId="77777777" w:rsidR="002C476C" w:rsidRDefault="00436E0C">
      <w:pPr>
        <w:pStyle w:val="Ttulo3"/>
        <w:ind w:left="851" w:hanging="851"/>
        <w:pPrChange w:id="172" w:author="MK Soft" w:date="2018-12-02T16:12:00Z">
          <w:pPr>
            <w:pStyle w:val="Ttulo1"/>
            <w:ind w:firstLine="850"/>
            <w:jc w:val="both"/>
          </w:pPr>
        </w:pPrChange>
      </w:pPr>
      <w:bookmarkStart w:id="173" w:name="_d5d0ppqthsoj" w:colFirst="0" w:colLast="0"/>
      <w:bookmarkEnd w:id="173"/>
      <w:r>
        <w:t>Reserva</w:t>
      </w:r>
    </w:p>
    <w:p w14:paraId="23C581BE" w14:textId="56BF78DA" w:rsidR="002C476C" w:rsidRDefault="00436E0C">
      <w:pPr>
        <w:ind w:firstLine="567"/>
        <w:jc w:val="both"/>
        <w:rPr>
          <w:rFonts w:ascii="Times New Roman" w:eastAsia="Times New Roman" w:hAnsi="Times New Roman" w:cs="Times New Roman"/>
          <w:sz w:val="24"/>
          <w:szCs w:val="24"/>
        </w:rPr>
        <w:pPrChange w:id="174" w:author="MK Soft" w:date="2018-12-02T16:13:00Z">
          <w:pPr/>
        </w:pPrChange>
      </w:pPr>
      <w:del w:id="175" w:author="MK Soft" w:date="2018-12-02T16:13:00Z">
        <w:r w:rsidDel="00F27797">
          <w:rPr>
            <w:rFonts w:ascii="Times New Roman" w:eastAsia="Times New Roman" w:hAnsi="Times New Roman" w:cs="Times New Roman"/>
          </w:rPr>
          <w:tab/>
        </w:r>
      </w:del>
      <w:r>
        <w:rPr>
          <w:rFonts w:ascii="Times New Roman" w:eastAsia="Times New Roman" w:hAnsi="Times New Roman" w:cs="Times New Roman"/>
          <w:sz w:val="24"/>
          <w:szCs w:val="24"/>
        </w:rPr>
        <w:t xml:space="preserve">A entidade Reserva possuirá todas a reservas de um determinado campo e contém os seguintes campos:  </w:t>
      </w:r>
      <w:proofErr w:type="spellStart"/>
      <w:r>
        <w:rPr>
          <w:rFonts w:ascii="Times New Roman" w:eastAsia="Times New Roman" w:hAnsi="Times New Roman" w:cs="Times New Roman"/>
          <w:sz w:val="24"/>
          <w:szCs w:val="24"/>
        </w:rPr>
        <w:t>data_da_reserva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valor_reserva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id_</w:t>
      </w:r>
      <w:proofErr w:type="gramStart"/>
      <w:r>
        <w:rPr>
          <w:rFonts w:ascii="Times New Roman" w:eastAsia="Times New Roman" w:hAnsi="Times New Roman" w:cs="Times New Roman"/>
          <w:sz w:val="24"/>
          <w:szCs w:val="24"/>
        </w:rPr>
        <w:t>campo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FK), este último será a identificação da reserva através da identificação do campo reservado. </w:t>
      </w:r>
    </w:p>
    <w:p w14:paraId="23C581BF" w14:textId="2A51422B" w:rsidR="002C476C" w:rsidDel="00F27797" w:rsidRDefault="002C476C">
      <w:pPr>
        <w:rPr>
          <w:del w:id="176" w:author="MK Soft" w:date="2018-12-02T16:14:00Z"/>
          <w:rFonts w:ascii="Times New Roman" w:eastAsia="Times New Roman" w:hAnsi="Times New Roman" w:cs="Times New Roman"/>
        </w:rPr>
      </w:pPr>
    </w:p>
    <w:p w14:paraId="23C581C0" w14:textId="77777777" w:rsidR="002C476C" w:rsidRDefault="00436E0C">
      <w:pPr>
        <w:pStyle w:val="Ttulo3"/>
        <w:ind w:left="851" w:hanging="851"/>
        <w:pPrChange w:id="177" w:author="MK Soft" w:date="2018-12-02T16:12:00Z">
          <w:pPr>
            <w:pStyle w:val="Ttulo1"/>
            <w:ind w:firstLine="850"/>
          </w:pPr>
        </w:pPrChange>
      </w:pPr>
      <w:bookmarkStart w:id="178" w:name="_20jrlxt2kv50" w:colFirst="0" w:colLast="0"/>
      <w:bookmarkEnd w:id="178"/>
      <w:r>
        <w:t>Posição</w:t>
      </w:r>
    </w:p>
    <w:p w14:paraId="23C581C1" w14:textId="77777777" w:rsidR="002C476C" w:rsidRDefault="00436E0C">
      <w:pPr>
        <w:ind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A entidade Posição terá a função de guardar as posições dos jogadores do time, esta entidade</w:t>
      </w:r>
      <w:del w:id="179" w:author="MK Soft" w:date="2018-12-02T16:14:00Z">
        <w:r w:rsidDel="00F2779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possui os seguintes campos: id, descrição. Todas as posições serão inseridas na tabela de imediato, possibilitando ao usuário a visualização destas.</w:t>
      </w:r>
    </w:p>
    <w:p w14:paraId="23C581C2" w14:textId="0A643774" w:rsidR="002C476C" w:rsidDel="00F27797" w:rsidRDefault="002C476C">
      <w:pPr>
        <w:ind w:firstLine="850"/>
        <w:rPr>
          <w:del w:id="180" w:author="MK Soft" w:date="2018-12-02T16:14:00Z"/>
          <w:rFonts w:ascii="Times New Roman" w:eastAsia="Times New Roman" w:hAnsi="Times New Roman" w:cs="Times New Roman"/>
          <w:sz w:val="24"/>
          <w:szCs w:val="24"/>
        </w:rPr>
      </w:pPr>
    </w:p>
    <w:p w14:paraId="23C581C3" w14:textId="77777777" w:rsidR="002C476C" w:rsidRDefault="00436E0C">
      <w:pPr>
        <w:pStyle w:val="Ttulo3"/>
        <w:ind w:left="851" w:hanging="851"/>
        <w:pPrChange w:id="181" w:author="MK Soft" w:date="2018-12-02T16:12:00Z">
          <w:pPr>
            <w:pStyle w:val="Ttulo1"/>
            <w:ind w:firstLine="567"/>
            <w:jc w:val="both"/>
          </w:pPr>
        </w:pPrChange>
      </w:pPr>
      <w:bookmarkStart w:id="182" w:name="_6l6tcaftyppo" w:colFirst="0" w:colLast="0"/>
      <w:bookmarkEnd w:id="182"/>
      <w:r>
        <w:t>Estabelecimento</w:t>
      </w:r>
    </w:p>
    <w:p w14:paraId="23C581C4" w14:textId="41B009B9" w:rsidR="002C476C" w:rsidRDefault="00436E0C">
      <w:pPr>
        <w:ind w:firstLine="850"/>
        <w:rPr>
          <w:rFonts w:ascii="Times New Roman" w:eastAsia="Times New Roman" w:hAnsi="Times New Roman" w:cs="Times New Roman"/>
          <w:sz w:val="24"/>
          <w:szCs w:val="24"/>
        </w:rPr>
        <w:pPrChange w:id="183" w:author="MK Soft" w:date="2018-12-02T16:14:00Z">
          <w:pPr/>
        </w:pPrChange>
      </w:pPr>
      <w:del w:id="184" w:author="MK Soft" w:date="2018-12-02T16:14:00Z">
        <w:r w:rsidDel="00F27797">
          <w:rPr>
            <w:rFonts w:ascii="Times New Roman" w:eastAsia="Times New Roman" w:hAnsi="Times New Roman" w:cs="Times New Roman"/>
          </w:rPr>
          <w:tab/>
        </w:r>
      </w:del>
      <w:r>
        <w:rPr>
          <w:rFonts w:ascii="Times New Roman" w:eastAsia="Times New Roman" w:hAnsi="Times New Roman" w:cs="Times New Roman"/>
          <w:sz w:val="24"/>
          <w:szCs w:val="24"/>
        </w:rPr>
        <w:t xml:space="preserve">A entidade Estabelecimento representa o estabelecimento físico composto dos campos a serem reservados. Esta tabela possui os seguintes campos: id, descrição,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id_endereco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id_usuario</w:t>
      </w:r>
      <w:proofErr w:type="spellEnd"/>
      <w:r>
        <w:rPr>
          <w:rFonts w:ascii="Times New Roman" w:eastAsia="Times New Roman" w:hAnsi="Times New Roman" w:cs="Times New Roman"/>
          <w:sz w:val="24"/>
          <w:szCs w:val="24"/>
        </w:rPr>
        <w:t xml:space="preserve">. Este último será o responsável pelo estabelecendo, pois o sistema atribui o seu perfil como proprietário(vide </w:t>
      </w:r>
      <w:r w:rsidR="00FB1AA2">
        <w:rPr>
          <w:rFonts w:ascii="Times New Roman" w:eastAsia="Times New Roman" w:hAnsi="Times New Roman" w:cs="Times New Roman"/>
          <w:color w:val="1155CC"/>
          <w:sz w:val="24"/>
          <w:szCs w:val="24"/>
          <w:u w:val="single"/>
        </w:rPr>
        <w:fldChar w:fldCharType="begin"/>
      </w:r>
      <w:r w:rsidR="00FB1AA2">
        <w:rPr>
          <w:rFonts w:ascii="Times New Roman" w:eastAsia="Times New Roman" w:hAnsi="Times New Roman" w:cs="Times New Roman"/>
          <w:color w:val="1155CC"/>
          <w:sz w:val="24"/>
          <w:szCs w:val="24"/>
          <w:u w:val="single"/>
        </w:rPr>
        <w:instrText xml:space="preserve"> HYPERLINK \l "_ofazfifjwaop" \h </w:instrText>
      </w:r>
      <w:r w:rsidR="00FB1AA2">
        <w:rPr>
          <w:rFonts w:ascii="Times New Roman" w:eastAsia="Times New Roman" w:hAnsi="Times New Roman" w:cs="Times New Roman"/>
          <w:color w:val="1155CC"/>
          <w:sz w:val="24"/>
          <w:szCs w:val="24"/>
          <w:u w:val="single"/>
        </w:rPr>
        <w:fldChar w:fldCharType="separate"/>
      </w:r>
      <w:r>
        <w:rPr>
          <w:rFonts w:ascii="Times New Roman" w:eastAsia="Times New Roman" w:hAnsi="Times New Roman" w:cs="Times New Roman"/>
          <w:color w:val="1155CC"/>
          <w:sz w:val="24"/>
          <w:szCs w:val="24"/>
          <w:u w:val="single"/>
        </w:rPr>
        <w:t>Tipo de Usuário</w:t>
      </w:r>
      <w:r w:rsidR="00FB1AA2">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w:t>
      </w:r>
    </w:p>
    <w:p w14:paraId="23C581C5" w14:textId="16662C09" w:rsidR="002C476C" w:rsidDel="00F27797" w:rsidRDefault="002C476C">
      <w:pPr>
        <w:ind w:firstLine="850"/>
        <w:rPr>
          <w:del w:id="185" w:author="MK Soft" w:date="2018-12-02T16:14:00Z"/>
          <w:rFonts w:ascii="Times New Roman" w:eastAsia="Times New Roman" w:hAnsi="Times New Roman" w:cs="Times New Roman"/>
          <w:sz w:val="24"/>
          <w:szCs w:val="24"/>
        </w:rPr>
      </w:pPr>
    </w:p>
    <w:p w14:paraId="23C581C6" w14:textId="77777777" w:rsidR="002C476C" w:rsidRDefault="00436E0C">
      <w:pPr>
        <w:pStyle w:val="Ttulo3"/>
        <w:ind w:left="851" w:hanging="851"/>
        <w:pPrChange w:id="186" w:author="MK Soft" w:date="2018-12-02T16:12:00Z">
          <w:pPr>
            <w:pStyle w:val="Ttulo1"/>
            <w:ind w:firstLine="567"/>
            <w:jc w:val="both"/>
          </w:pPr>
        </w:pPrChange>
      </w:pPr>
      <w:bookmarkStart w:id="187" w:name="_od8282xvypx8" w:colFirst="0" w:colLast="0"/>
      <w:bookmarkEnd w:id="187"/>
      <w:r>
        <w:t>Endereço</w:t>
      </w:r>
    </w:p>
    <w:p w14:paraId="23C581C7" w14:textId="68B40BBE" w:rsidR="002C476C" w:rsidRDefault="00436E0C">
      <w:pPr>
        <w:ind w:firstLine="850"/>
        <w:rPr>
          <w:rFonts w:ascii="Times New Roman" w:eastAsia="Times New Roman" w:hAnsi="Times New Roman" w:cs="Times New Roman"/>
        </w:rPr>
        <w:pPrChange w:id="188" w:author="MK Soft" w:date="2018-12-02T16:14:00Z">
          <w:pPr/>
        </w:pPrChange>
      </w:pPr>
      <w:del w:id="189" w:author="MK Soft" w:date="2018-12-02T16:14:00Z">
        <w:r w:rsidDel="00F27797">
          <w:rPr>
            <w:rFonts w:ascii="Times New Roman" w:eastAsia="Times New Roman" w:hAnsi="Times New Roman" w:cs="Times New Roman"/>
          </w:rPr>
          <w:tab/>
        </w:r>
      </w:del>
      <w:r>
        <w:rPr>
          <w:rFonts w:ascii="Times New Roman" w:eastAsia="Times New Roman" w:hAnsi="Times New Roman" w:cs="Times New Roman"/>
        </w:rPr>
        <w:t xml:space="preserve">A entidade </w:t>
      </w:r>
      <w:r w:rsidRPr="00F27797">
        <w:rPr>
          <w:rFonts w:ascii="Times New Roman" w:eastAsia="Times New Roman" w:hAnsi="Times New Roman" w:cs="Times New Roman"/>
          <w:sz w:val="24"/>
          <w:szCs w:val="24"/>
          <w:rPrChange w:id="190" w:author="MK Soft" w:date="2018-12-02T16:14:00Z">
            <w:rPr>
              <w:rFonts w:ascii="Times New Roman" w:eastAsia="Times New Roman" w:hAnsi="Times New Roman" w:cs="Times New Roman"/>
            </w:rPr>
          </w:rPrChange>
        </w:rPr>
        <w:t>Endereço</w:t>
      </w:r>
      <w:r>
        <w:rPr>
          <w:rFonts w:ascii="Times New Roman" w:eastAsia="Times New Roman" w:hAnsi="Times New Roman" w:cs="Times New Roman"/>
        </w:rPr>
        <w:t xml:space="preserve"> representa o endereço do estabelecimento para facilitar o acesso pelos usuários. O modelo representativo desta entidade possui os seguintes campos: id, bairro, cidade.</w:t>
      </w:r>
    </w:p>
    <w:p w14:paraId="23C581C8" w14:textId="7355F263" w:rsidR="002C476C" w:rsidDel="00F27797" w:rsidRDefault="00436E0C">
      <w:pPr>
        <w:rPr>
          <w:del w:id="191" w:author="MK Soft" w:date="2018-12-02T16:14:00Z"/>
          <w:rFonts w:ascii="Times New Roman" w:eastAsia="Times New Roman" w:hAnsi="Times New Roman" w:cs="Times New Roman"/>
        </w:rPr>
      </w:pPr>
      <w:del w:id="192" w:author="MK Soft" w:date="2018-12-02T16:14:00Z">
        <w:r w:rsidDel="00F27797">
          <w:rPr>
            <w:rFonts w:ascii="Times New Roman" w:eastAsia="Times New Roman" w:hAnsi="Times New Roman" w:cs="Times New Roman"/>
          </w:rPr>
          <w:delText xml:space="preserve"> </w:delText>
        </w:r>
      </w:del>
    </w:p>
    <w:p w14:paraId="23C581C9" w14:textId="77777777" w:rsidR="002C476C" w:rsidRPr="00F27797" w:rsidRDefault="00436E0C">
      <w:pPr>
        <w:pStyle w:val="Ttulo3"/>
        <w:ind w:left="851" w:hanging="851"/>
        <w:pPrChange w:id="193" w:author="MK Soft" w:date="2018-12-02T16:12:00Z">
          <w:pPr/>
        </w:pPrChange>
      </w:pPr>
      <w:del w:id="194" w:author="MK Soft" w:date="2018-12-02T16:14:00Z">
        <w:r w:rsidDel="00F27797">
          <w:tab/>
        </w:r>
      </w:del>
      <w:r>
        <w:t>Campo</w:t>
      </w:r>
    </w:p>
    <w:p w14:paraId="23C581CA" w14:textId="4340C616" w:rsidR="002C476C" w:rsidRDefault="00436E0C">
      <w:pPr>
        <w:ind w:firstLine="850"/>
        <w:rPr>
          <w:rFonts w:ascii="Times New Roman" w:eastAsia="Times New Roman" w:hAnsi="Times New Roman" w:cs="Times New Roman"/>
          <w:sz w:val="24"/>
          <w:szCs w:val="24"/>
        </w:rPr>
        <w:pPrChange w:id="195" w:author="MK Soft" w:date="2018-12-02T16:14:00Z">
          <w:pPr/>
        </w:pPrChange>
      </w:pPr>
      <w:del w:id="196" w:author="MK Soft" w:date="2018-12-02T16:14:00Z">
        <w:r w:rsidDel="00F27797">
          <w:rPr>
            <w:rFonts w:ascii="Times New Roman" w:eastAsia="Times New Roman" w:hAnsi="Times New Roman" w:cs="Times New Roman"/>
            <w:b/>
            <w:sz w:val="24"/>
            <w:szCs w:val="24"/>
          </w:rPr>
          <w:lastRenderedPageBreak/>
          <w:tab/>
        </w:r>
      </w:del>
      <w:r>
        <w:rPr>
          <w:rFonts w:ascii="Times New Roman" w:eastAsia="Times New Roman" w:hAnsi="Times New Roman" w:cs="Times New Roman"/>
          <w:sz w:val="24"/>
          <w:szCs w:val="24"/>
        </w:rPr>
        <w:t xml:space="preserve">A </w:t>
      </w:r>
      <w:r w:rsidRPr="00F27797">
        <w:rPr>
          <w:rFonts w:ascii="Times New Roman" w:eastAsia="Times New Roman" w:hAnsi="Times New Roman" w:cs="Times New Roman"/>
          <w:rPrChange w:id="197" w:author="MK Soft" w:date="2018-12-02T16:14:00Z">
            <w:rPr>
              <w:rFonts w:ascii="Times New Roman" w:eastAsia="Times New Roman" w:hAnsi="Times New Roman" w:cs="Times New Roman"/>
              <w:sz w:val="24"/>
              <w:szCs w:val="24"/>
            </w:rPr>
          </w:rPrChange>
        </w:rPr>
        <w:t>entidade</w:t>
      </w:r>
      <w:r>
        <w:rPr>
          <w:rFonts w:ascii="Times New Roman" w:eastAsia="Times New Roman" w:hAnsi="Times New Roman" w:cs="Times New Roman"/>
          <w:sz w:val="24"/>
          <w:szCs w:val="24"/>
        </w:rPr>
        <w:t xml:space="preserve"> campo descreve o espaço a ser reservado, esta contém os campos na tabela, como: id, </w:t>
      </w:r>
      <w:proofErr w:type="spellStart"/>
      <w:r>
        <w:rPr>
          <w:rFonts w:ascii="Times New Roman" w:eastAsia="Times New Roman" w:hAnsi="Times New Roman" w:cs="Times New Roman"/>
          <w:sz w:val="24"/>
          <w:szCs w:val="24"/>
        </w:rPr>
        <w:t>descricao</w:t>
      </w:r>
      <w:proofErr w:type="spellEnd"/>
      <w:r>
        <w:rPr>
          <w:rFonts w:ascii="Times New Roman" w:eastAsia="Times New Roman" w:hAnsi="Times New Roman" w:cs="Times New Roman"/>
          <w:sz w:val="24"/>
          <w:szCs w:val="24"/>
        </w:rPr>
        <w:t xml:space="preserve">, status, </w:t>
      </w:r>
      <w:proofErr w:type="spellStart"/>
      <w:r>
        <w:rPr>
          <w:rFonts w:ascii="Times New Roman" w:eastAsia="Times New Roman" w:hAnsi="Times New Roman" w:cs="Times New Roman"/>
          <w:sz w:val="24"/>
          <w:szCs w:val="24"/>
        </w:rPr>
        <w:t>id_</w:t>
      </w:r>
      <w:proofErr w:type="gramStart"/>
      <w:r>
        <w:rPr>
          <w:rFonts w:ascii="Times New Roman" w:eastAsia="Times New Roman" w:hAnsi="Times New Roman" w:cs="Times New Roman"/>
          <w:sz w:val="24"/>
          <w:szCs w:val="24"/>
        </w:rPr>
        <w:t>estabelecimento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i/>
          <w:sz w:val="24"/>
          <w:szCs w:val="24"/>
        </w:rPr>
        <w:t>FK</w:t>
      </w:r>
      <w:r>
        <w:rPr>
          <w:rFonts w:ascii="Times New Roman" w:eastAsia="Times New Roman" w:hAnsi="Times New Roman" w:cs="Times New Roman"/>
          <w:sz w:val="24"/>
          <w:szCs w:val="24"/>
        </w:rPr>
        <w:t>). O campo status irá informa aos usuários se o campo está disponível ou não.</w:t>
      </w:r>
    </w:p>
    <w:p w14:paraId="23C581CB" w14:textId="051D283E" w:rsidR="002C476C" w:rsidDel="00F27797" w:rsidRDefault="002C476C">
      <w:pPr>
        <w:pStyle w:val="Ttulo1"/>
        <w:rPr>
          <w:del w:id="198" w:author="MK Soft" w:date="2018-12-02T16:15:00Z"/>
        </w:rPr>
        <w:pPrChange w:id="199" w:author="MK Soft" w:date="2018-12-02T16:15:00Z">
          <w:pPr>
            <w:ind w:firstLine="850"/>
          </w:pPr>
        </w:pPrChange>
      </w:pPr>
    </w:p>
    <w:p w14:paraId="23C581CC" w14:textId="1A77C52A" w:rsidR="002C476C" w:rsidDel="00F27797" w:rsidRDefault="00436E0C">
      <w:pPr>
        <w:pStyle w:val="Ttulo1"/>
        <w:rPr>
          <w:del w:id="200" w:author="MK Soft" w:date="2018-12-02T16:15:00Z"/>
        </w:rPr>
        <w:pPrChange w:id="201" w:author="MK Soft" w:date="2018-12-02T16:15:00Z">
          <w:pPr/>
        </w:pPrChange>
      </w:pPr>
      <w:del w:id="202" w:author="MK Soft" w:date="2018-12-02T16:15:00Z">
        <w:r w:rsidDel="00F27797">
          <w:tab/>
        </w:r>
      </w:del>
    </w:p>
    <w:p w14:paraId="23C581CD" w14:textId="77777777" w:rsidR="002C476C" w:rsidRDefault="00436E0C">
      <w:pPr>
        <w:pStyle w:val="Ttulo1"/>
        <w:pPrChange w:id="203" w:author="MK Soft" w:date="2018-12-02T16:15:00Z">
          <w:pPr>
            <w:pStyle w:val="Ttulo"/>
          </w:pPr>
        </w:pPrChange>
      </w:pPr>
      <w:bookmarkStart w:id="204" w:name="_4m1zue1umf9s" w:colFirst="0" w:colLast="0"/>
      <w:bookmarkEnd w:id="204"/>
      <w:r>
        <w:t>ARTEFATOS DESENVOLVIDOS</w:t>
      </w:r>
    </w:p>
    <w:p w14:paraId="23C581CE" w14:textId="24055323" w:rsidR="002C476C" w:rsidRDefault="00436E0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São considerados artefatos todo </w:t>
      </w:r>
      <w:ins w:id="205" w:author="MK Soft" w:date="2018-12-02T16:15:00Z">
        <w:r w:rsidR="00F27797">
          <w:rPr>
            <w:rFonts w:ascii="Times New Roman" w:eastAsia="Times New Roman" w:hAnsi="Times New Roman" w:cs="Times New Roman"/>
            <w:sz w:val="24"/>
            <w:szCs w:val="24"/>
          </w:rPr>
          <w:t xml:space="preserve">e qualquer </w:t>
        </w:r>
      </w:ins>
      <w:r>
        <w:rPr>
          <w:rFonts w:ascii="Times New Roman" w:eastAsia="Times New Roman" w:hAnsi="Times New Roman" w:cs="Times New Roman"/>
          <w:sz w:val="24"/>
          <w:szCs w:val="24"/>
        </w:rPr>
        <w:t xml:space="preserve">documento criado para </w:t>
      </w:r>
      <w:del w:id="206" w:author="MK Soft" w:date="2018-12-02T16:15:00Z">
        <w:r w:rsidDel="00F27797">
          <w:rPr>
            <w:rFonts w:ascii="Times New Roman" w:eastAsia="Times New Roman" w:hAnsi="Times New Roman" w:cs="Times New Roman"/>
            <w:sz w:val="24"/>
            <w:szCs w:val="24"/>
          </w:rPr>
          <w:delText>compôr</w:delText>
        </w:r>
      </w:del>
      <w:ins w:id="207" w:author="MK Soft" w:date="2018-12-02T16:15:00Z">
        <w:r w:rsidR="00F27797">
          <w:rPr>
            <w:rFonts w:ascii="Times New Roman" w:eastAsia="Times New Roman" w:hAnsi="Times New Roman" w:cs="Times New Roman"/>
            <w:sz w:val="24"/>
            <w:szCs w:val="24"/>
          </w:rPr>
          <w:t>compor</w:t>
        </w:r>
      </w:ins>
      <w:r>
        <w:rPr>
          <w:rFonts w:ascii="Times New Roman" w:eastAsia="Times New Roman" w:hAnsi="Times New Roman" w:cs="Times New Roman"/>
          <w:sz w:val="24"/>
          <w:szCs w:val="24"/>
        </w:rPr>
        <w:t xml:space="preserve"> um </w:t>
      </w:r>
      <w:r w:rsidRPr="00EE4597">
        <w:rPr>
          <w:rFonts w:ascii="Times New Roman" w:eastAsia="Times New Roman" w:hAnsi="Times New Roman" w:cs="Times New Roman"/>
          <w:i/>
          <w:sz w:val="24"/>
          <w:szCs w:val="24"/>
          <w:rPrChange w:id="208" w:author="MK Soft" w:date="2018-12-02T16:15:00Z">
            <w:rPr>
              <w:rFonts w:ascii="Times New Roman" w:eastAsia="Times New Roman" w:hAnsi="Times New Roman" w:cs="Times New Roman"/>
              <w:sz w:val="24"/>
              <w:szCs w:val="24"/>
            </w:rPr>
          </w:rPrChange>
        </w:rPr>
        <w:t>software</w:t>
      </w:r>
      <w:r>
        <w:rPr>
          <w:rFonts w:ascii="Times New Roman" w:eastAsia="Times New Roman" w:hAnsi="Times New Roman" w:cs="Times New Roman"/>
          <w:sz w:val="24"/>
          <w:szCs w:val="24"/>
        </w:rPr>
        <w:t xml:space="preserve"> em seu desenvolvimento, como por exemplo: diagramas, casos de testes, protótipos de tela, especificação de caso de uso, entre outros documentos desenvolvidos no decorrer do processo de criação do projeto.</w:t>
      </w:r>
    </w:p>
    <w:p w14:paraId="23C581CF" w14:textId="07103B41" w:rsidR="002C476C" w:rsidDel="00EE4597" w:rsidRDefault="002C476C">
      <w:pPr>
        <w:pStyle w:val="Ttulo2"/>
        <w:ind w:left="709" w:hanging="709"/>
        <w:rPr>
          <w:del w:id="209" w:author="MK Soft" w:date="2018-12-02T16:15:00Z"/>
        </w:rPr>
        <w:pPrChange w:id="210" w:author="MK Soft" w:date="2018-12-02T16:16:00Z">
          <w:pPr/>
        </w:pPrChange>
      </w:pPr>
    </w:p>
    <w:p w14:paraId="23C581D0" w14:textId="1F913BDF" w:rsidR="002C476C" w:rsidRDefault="00436E0C">
      <w:pPr>
        <w:pStyle w:val="Ttulo2"/>
        <w:ind w:left="709" w:hanging="709"/>
        <w:pPrChange w:id="211" w:author="MK Soft" w:date="2018-12-02T16:16:00Z">
          <w:pPr>
            <w:pStyle w:val="Ttulo1"/>
          </w:pPr>
        </w:pPrChange>
      </w:pPr>
      <w:bookmarkStart w:id="212" w:name="_m0xv0cmo9vgf" w:colFirst="0" w:colLast="0"/>
      <w:bookmarkEnd w:id="212"/>
      <w:del w:id="213" w:author="MK Soft" w:date="2018-12-02T16:15:00Z">
        <w:r w:rsidDel="00EE4597">
          <w:delText xml:space="preserve">Figura 01 - </w:delText>
        </w:r>
      </w:del>
      <w:r w:rsidR="00EE4597">
        <w:t>Diagrama de Entidade e Relacionamento</w:t>
      </w:r>
      <w:ins w:id="214" w:author="MK Soft" w:date="2018-12-02T16:15:00Z">
        <w:r w:rsidR="00EE4597">
          <w:t xml:space="preserve"> </w:t>
        </w:r>
        <w:r w:rsidR="00AC71CB">
          <w:t>– DER</w:t>
        </w:r>
      </w:ins>
    </w:p>
    <w:p w14:paraId="7A1E1630" w14:textId="77777777" w:rsidR="00AC71CB" w:rsidRDefault="00436E0C">
      <w:pPr>
        <w:ind w:firstLine="720"/>
        <w:jc w:val="both"/>
        <w:rPr>
          <w:ins w:id="215" w:author="MK Soft" w:date="2018-12-02T16:16:00Z"/>
          <w:rFonts w:ascii="Times New Roman" w:eastAsia="Times New Roman" w:hAnsi="Times New Roman" w:cs="Times New Roman"/>
          <w:sz w:val="24"/>
          <w:szCs w:val="24"/>
        </w:rPr>
        <w:pPrChange w:id="216" w:author="MK Soft" w:date="2018-12-02T16:16:00Z">
          <w:pPr>
            <w:ind w:firstLine="850"/>
            <w:jc w:val="both"/>
          </w:pPr>
        </w:pPrChange>
      </w:pPr>
      <w:r>
        <w:rPr>
          <w:rFonts w:ascii="Times New Roman" w:eastAsia="Times New Roman" w:hAnsi="Times New Roman" w:cs="Times New Roman"/>
          <w:sz w:val="24"/>
          <w:szCs w:val="24"/>
        </w:rPr>
        <w:t>O Modelo Entidade Relacionamento (também chamado Modelo ER, ou simplesmente MER), como o nome sugere, é um modelo conceitual utilizado na Engenharia de Software para descrever os objetos (entidades) envolvidos em um domínio de negócios, com suas características (atributos) e como elas se relacionam entre si (relacionamentos).</w:t>
      </w:r>
      <w:del w:id="217" w:author="MK Soft" w:date="2018-12-02T16:16:00Z">
        <w:r w:rsidDel="00AC71CB">
          <w:rPr>
            <w:rFonts w:ascii="Times New Roman" w:eastAsia="Times New Roman" w:hAnsi="Times New Roman" w:cs="Times New Roman"/>
            <w:sz w:val="24"/>
            <w:szCs w:val="24"/>
          </w:rPr>
          <w:br/>
        </w:r>
        <w:r w:rsidDel="00AC71CB">
          <w:rPr>
            <w:rFonts w:ascii="Times New Roman" w:eastAsia="Times New Roman" w:hAnsi="Times New Roman" w:cs="Times New Roman"/>
            <w:sz w:val="24"/>
            <w:szCs w:val="24"/>
          </w:rPr>
          <w:br/>
        </w:r>
        <w:r w:rsidDel="00AC71CB">
          <w:rPr>
            <w:rFonts w:ascii="Times New Roman" w:eastAsia="Times New Roman" w:hAnsi="Times New Roman" w:cs="Times New Roman"/>
            <w:sz w:val="24"/>
            <w:szCs w:val="24"/>
          </w:rPr>
          <w:tab/>
        </w:r>
      </w:del>
    </w:p>
    <w:p w14:paraId="23C581D1" w14:textId="1E11591E" w:rsidR="002C476C" w:rsidRDefault="00436E0C" w:rsidP="00AC71CB">
      <w:pPr>
        <w:ind w:firstLine="720"/>
        <w:jc w:val="both"/>
        <w:rPr>
          <w:ins w:id="218" w:author="MK Soft" w:date="2018-12-02T16:3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 (Disponível em </w:t>
      </w:r>
      <w:hyperlink r:id="rId9">
        <w:r>
          <w:rPr>
            <w:rFonts w:ascii="Times New Roman" w:eastAsia="Times New Roman" w:hAnsi="Times New Roman" w:cs="Times New Roman"/>
            <w:color w:val="1155CC"/>
            <w:sz w:val="20"/>
            <w:szCs w:val="20"/>
            <w:u w:val="single"/>
          </w:rPr>
          <w:t>https://www.devmedia.com.br/modelo-entidade-relacionamento-mer-e-diagrama-entidade-relacionamento-der/14332</w:t>
        </w:r>
      </w:hyperlink>
      <w:r>
        <w:rPr>
          <w:rFonts w:ascii="Times New Roman" w:eastAsia="Times New Roman" w:hAnsi="Times New Roman" w:cs="Times New Roman"/>
          <w:sz w:val="24"/>
          <w:szCs w:val="24"/>
        </w:rPr>
        <w:t>).</w:t>
      </w:r>
    </w:p>
    <w:p w14:paraId="53CBC97D" w14:textId="77777777" w:rsidR="005D019A" w:rsidRDefault="005D019A" w:rsidP="005D019A">
      <w:pPr>
        <w:pStyle w:val="Legenda"/>
        <w:rPr>
          <w:ins w:id="219" w:author="MK Soft" w:date="2018-12-02T16:30:00Z"/>
        </w:rPr>
      </w:pPr>
      <w:ins w:id="220" w:author="MK Soft" w:date="2018-12-02T16:30:00Z">
        <w:r>
          <w:t xml:space="preserve">Figura </w:t>
        </w:r>
        <w:r>
          <w:fldChar w:fldCharType="begin"/>
        </w:r>
        <w:r>
          <w:instrText xml:space="preserve"> SEQ Figura \* ARABIC </w:instrText>
        </w:r>
        <w:r>
          <w:fldChar w:fldCharType="separate"/>
        </w:r>
        <w:r>
          <w:rPr>
            <w:noProof/>
          </w:rPr>
          <w:t>1</w:t>
        </w:r>
        <w:r>
          <w:fldChar w:fldCharType="end"/>
        </w:r>
        <w:r>
          <w:t xml:space="preserve"> - </w:t>
        </w:r>
        <w:r w:rsidRPr="00E22E47">
          <w:t>DER do Banco de Dados da Aplicação JOGA FÁCIL</w:t>
        </w:r>
      </w:ins>
    </w:p>
    <w:p w14:paraId="1A94A6B2" w14:textId="4BFD9D8C" w:rsidR="005D019A" w:rsidDel="005D019A" w:rsidRDefault="005D019A">
      <w:pPr>
        <w:ind w:firstLine="720"/>
        <w:jc w:val="both"/>
        <w:rPr>
          <w:del w:id="221" w:author="MK Soft" w:date="2018-12-02T16:30:00Z"/>
          <w:rFonts w:ascii="Times New Roman" w:eastAsia="Times New Roman" w:hAnsi="Times New Roman" w:cs="Times New Roman"/>
          <w:sz w:val="24"/>
          <w:szCs w:val="24"/>
        </w:rPr>
        <w:pPrChange w:id="222" w:author="MK Soft" w:date="2018-12-02T16:16:00Z">
          <w:pPr>
            <w:ind w:firstLine="850"/>
            <w:jc w:val="both"/>
          </w:pPr>
        </w:pPrChange>
      </w:pPr>
    </w:p>
    <w:p w14:paraId="04AE1C51" w14:textId="77777777" w:rsidR="005D019A" w:rsidRDefault="005D019A" w:rsidP="005D019A">
      <w:pPr>
        <w:pStyle w:val="Ttulo2"/>
        <w:numPr>
          <w:ilvl w:val="0"/>
          <w:numId w:val="0"/>
        </w:numPr>
        <w:ind w:left="709"/>
        <w:rPr>
          <w:ins w:id="223" w:author="MK Soft" w:date="2018-12-02T16:30:00Z"/>
        </w:rPr>
      </w:pPr>
    </w:p>
    <w:p w14:paraId="3F14012F" w14:textId="77777777" w:rsidR="005D019A" w:rsidRDefault="005D019A" w:rsidP="005D019A">
      <w:pPr>
        <w:pStyle w:val="Ttulo2"/>
        <w:numPr>
          <w:ilvl w:val="0"/>
          <w:numId w:val="0"/>
        </w:numPr>
        <w:ind w:left="709"/>
        <w:rPr>
          <w:ins w:id="224" w:author="MK Soft" w:date="2018-12-02T16:30:00Z"/>
        </w:rPr>
      </w:pPr>
    </w:p>
    <w:p w14:paraId="23C581D2" w14:textId="7D7E4222" w:rsidR="002C476C" w:rsidDel="005D019A" w:rsidRDefault="005D019A" w:rsidP="005D019A">
      <w:pPr>
        <w:pStyle w:val="Ttulo2"/>
        <w:numPr>
          <w:ilvl w:val="0"/>
          <w:numId w:val="0"/>
        </w:numPr>
        <w:ind w:left="709"/>
        <w:rPr>
          <w:del w:id="225" w:author="MK Soft" w:date="2018-12-02T16:17:00Z"/>
        </w:rPr>
      </w:pPr>
      <w:ins w:id="226" w:author="MK Soft" w:date="2018-12-02T16:30:00Z">
        <w:r>
          <w:rPr>
            <w:b w:val="0"/>
            <w:noProof/>
            <w:sz w:val="20"/>
            <w:szCs w:val="20"/>
          </w:rPr>
          <w:lastRenderedPageBreak/>
          <w:drawing>
            <wp:inline distT="0" distB="0" distL="0" distR="0" wp14:anchorId="5445A2EB" wp14:editId="05AB41E1">
              <wp:extent cx="5762625" cy="2814202"/>
              <wp:effectExtent l="0" t="0" r="3175"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R Joga Fácil.png"/>
                      <pic:cNvPicPr/>
                    </pic:nvPicPr>
                    <pic:blipFill>
                      <a:blip r:embed="rId10">
                        <a:extLst>
                          <a:ext uri="{28A0092B-C50C-407E-A947-70E740481C1C}">
                            <a14:useLocalDpi xmlns:a14="http://schemas.microsoft.com/office/drawing/2010/main" val="0"/>
                          </a:ext>
                        </a:extLst>
                      </a:blip>
                      <a:stretch>
                        <a:fillRect/>
                      </a:stretch>
                    </pic:blipFill>
                    <pic:spPr>
                      <a:xfrm>
                        <a:off x="0" y="0"/>
                        <a:ext cx="5762625" cy="2814202"/>
                      </a:xfrm>
                      <a:prstGeom prst="rect">
                        <a:avLst/>
                      </a:prstGeom>
                    </pic:spPr>
                  </pic:pic>
                </a:graphicData>
              </a:graphic>
            </wp:inline>
          </w:drawing>
        </w:r>
      </w:ins>
      <w:del w:id="227" w:author="MK Soft" w:date="2018-12-02T16:25:00Z">
        <w:r w:rsidR="00EC0A6C" w:rsidDel="0059698C">
          <w:rPr>
            <w:b w:val="0"/>
            <w:noProof/>
          </w:rPr>
          <w:drawing>
            <wp:anchor distT="114300" distB="114300" distL="114300" distR="114300" simplePos="0" relativeHeight="251658240" behindDoc="0" locked="0" layoutInCell="1" hidden="0" allowOverlap="1" wp14:anchorId="23C58222" wp14:editId="50878B82">
              <wp:simplePos x="0" y="0"/>
              <wp:positionH relativeFrom="column">
                <wp:posOffset>-261620</wp:posOffset>
              </wp:positionH>
              <wp:positionV relativeFrom="paragraph">
                <wp:posOffset>172720</wp:posOffset>
              </wp:positionV>
              <wp:extent cx="5475600" cy="2682000"/>
              <wp:effectExtent l="0" t="0" r="0" b="0"/>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3407" t="17317" r="19646" b="11715"/>
                      <a:stretch>
                        <a:fillRect/>
                      </a:stretch>
                    </pic:blipFill>
                    <pic:spPr>
                      <a:xfrm>
                        <a:off x="0" y="0"/>
                        <a:ext cx="5475600" cy="2682000"/>
                      </a:xfrm>
                      <a:prstGeom prst="rect">
                        <a:avLst/>
                      </a:prstGeom>
                      <a:ln/>
                    </pic:spPr>
                  </pic:pic>
                </a:graphicData>
              </a:graphic>
              <wp14:sizeRelH relativeFrom="margin">
                <wp14:pctWidth>0</wp14:pctWidth>
              </wp14:sizeRelH>
              <wp14:sizeRelV relativeFrom="margin">
                <wp14:pctHeight>0</wp14:pctHeight>
              </wp14:sizeRelV>
            </wp:anchor>
          </w:drawing>
        </w:r>
      </w:del>
    </w:p>
    <w:p w14:paraId="6FBC1F4A" w14:textId="1F094D5A" w:rsidR="005D019A" w:rsidRDefault="005D019A" w:rsidP="005D019A">
      <w:pPr>
        <w:rPr>
          <w:ins w:id="228" w:author="MK Soft" w:date="2018-12-02T16:30:00Z"/>
        </w:rPr>
      </w:pPr>
    </w:p>
    <w:p w14:paraId="42E925B9" w14:textId="77777777" w:rsidR="005D019A" w:rsidRPr="005D019A" w:rsidRDefault="005D019A">
      <w:pPr>
        <w:rPr>
          <w:ins w:id="229" w:author="MK Soft" w:date="2018-12-02T16:30:00Z"/>
          <w:rPrChange w:id="230" w:author="MK Soft" w:date="2018-12-02T16:30:00Z">
            <w:rPr>
              <w:ins w:id="231" w:author="MK Soft" w:date="2018-12-02T16:30:00Z"/>
              <w:rFonts w:ascii="Times New Roman" w:eastAsia="Times New Roman" w:hAnsi="Times New Roman" w:cs="Times New Roman"/>
              <w:sz w:val="24"/>
              <w:szCs w:val="24"/>
            </w:rPr>
          </w:rPrChange>
        </w:rPr>
        <w:pPrChange w:id="232" w:author="MK Soft" w:date="2018-12-02T16:30:00Z">
          <w:pPr>
            <w:jc w:val="both"/>
          </w:pPr>
        </w:pPrChange>
      </w:pPr>
    </w:p>
    <w:p w14:paraId="23C581D3" w14:textId="76DBB8CD" w:rsidR="002C476C" w:rsidDel="00AC71CB" w:rsidRDefault="002C476C">
      <w:pPr>
        <w:pStyle w:val="Ttulo2"/>
        <w:ind w:left="709" w:hanging="709"/>
        <w:rPr>
          <w:del w:id="233" w:author="MK Soft" w:date="2018-12-02T16:17:00Z"/>
        </w:rPr>
        <w:pPrChange w:id="234" w:author="MK Soft" w:date="2018-12-02T16:30:00Z">
          <w:pPr>
            <w:pStyle w:val="Ttulo1"/>
          </w:pPr>
        </w:pPrChange>
      </w:pPr>
      <w:bookmarkStart w:id="235" w:name="_civejiaz6sdt" w:colFirst="0" w:colLast="0"/>
      <w:bookmarkEnd w:id="235"/>
    </w:p>
    <w:p w14:paraId="23C581D4" w14:textId="495DA70A" w:rsidR="002C476C" w:rsidDel="00AC71CB" w:rsidRDefault="002C476C">
      <w:pPr>
        <w:pStyle w:val="Ttulo2"/>
        <w:ind w:left="709" w:hanging="709"/>
        <w:rPr>
          <w:del w:id="236" w:author="MK Soft" w:date="2018-12-02T16:17:00Z"/>
        </w:rPr>
        <w:pPrChange w:id="237" w:author="MK Soft" w:date="2018-12-02T16:30:00Z">
          <w:pPr/>
        </w:pPrChange>
      </w:pPr>
    </w:p>
    <w:p w14:paraId="23C581D5" w14:textId="28DE0500" w:rsidR="002C476C" w:rsidDel="00AC71CB" w:rsidRDefault="002C476C">
      <w:pPr>
        <w:pStyle w:val="Ttulo2"/>
        <w:ind w:left="709" w:hanging="709"/>
        <w:rPr>
          <w:del w:id="238" w:author="MK Soft" w:date="2018-12-02T16:17:00Z"/>
        </w:rPr>
        <w:pPrChange w:id="239" w:author="MK Soft" w:date="2018-12-02T16:30:00Z">
          <w:pPr/>
        </w:pPrChange>
      </w:pPr>
    </w:p>
    <w:p w14:paraId="23C581D6" w14:textId="687286B9" w:rsidR="002C476C" w:rsidDel="00AC71CB" w:rsidRDefault="002C476C">
      <w:pPr>
        <w:pStyle w:val="Ttulo2"/>
        <w:ind w:left="709" w:hanging="709"/>
        <w:rPr>
          <w:del w:id="240" w:author="MK Soft" w:date="2018-12-02T16:17:00Z"/>
        </w:rPr>
        <w:pPrChange w:id="241" w:author="MK Soft" w:date="2018-12-02T16:30:00Z">
          <w:pPr/>
        </w:pPrChange>
      </w:pPr>
    </w:p>
    <w:p w14:paraId="23C581D7" w14:textId="0CA74A1E" w:rsidR="002C476C" w:rsidDel="00AC71CB" w:rsidRDefault="002C476C">
      <w:pPr>
        <w:pStyle w:val="Ttulo2"/>
        <w:ind w:left="709" w:hanging="709"/>
        <w:rPr>
          <w:del w:id="242" w:author="MK Soft" w:date="2018-12-02T16:17:00Z"/>
        </w:rPr>
        <w:pPrChange w:id="243" w:author="MK Soft" w:date="2018-12-02T16:30:00Z">
          <w:pPr/>
        </w:pPrChange>
      </w:pPr>
    </w:p>
    <w:p w14:paraId="23C581D8" w14:textId="08D30B63" w:rsidR="002C476C" w:rsidDel="00AC71CB" w:rsidRDefault="002C476C">
      <w:pPr>
        <w:pStyle w:val="Ttulo2"/>
        <w:ind w:left="709" w:hanging="709"/>
        <w:rPr>
          <w:del w:id="244" w:author="MK Soft" w:date="2018-12-02T16:17:00Z"/>
        </w:rPr>
        <w:pPrChange w:id="245" w:author="MK Soft" w:date="2018-12-02T16:30:00Z">
          <w:pPr/>
        </w:pPrChange>
      </w:pPr>
    </w:p>
    <w:p w14:paraId="23C581D9" w14:textId="23688811" w:rsidR="002C476C" w:rsidDel="00AC71CB" w:rsidRDefault="002C476C">
      <w:pPr>
        <w:pStyle w:val="Ttulo2"/>
        <w:ind w:left="709" w:hanging="709"/>
        <w:rPr>
          <w:del w:id="246" w:author="MK Soft" w:date="2018-12-02T16:17:00Z"/>
        </w:rPr>
        <w:pPrChange w:id="247" w:author="MK Soft" w:date="2018-12-02T16:30:00Z">
          <w:pPr/>
        </w:pPrChange>
      </w:pPr>
    </w:p>
    <w:p w14:paraId="23C581DA" w14:textId="7C38C95E" w:rsidR="002C476C" w:rsidDel="00AC71CB" w:rsidRDefault="002C476C">
      <w:pPr>
        <w:pStyle w:val="Ttulo2"/>
        <w:ind w:left="709" w:hanging="709"/>
        <w:rPr>
          <w:del w:id="248" w:author="MK Soft" w:date="2018-12-02T16:17:00Z"/>
        </w:rPr>
        <w:pPrChange w:id="249" w:author="MK Soft" w:date="2018-12-02T16:30:00Z">
          <w:pPr/>
        </w:pPrChange>
      </w:pPr>
    </w:p>
    <w:p w14:paraId="23C581DB" w14:textId="34730022" w:rsidR="002C476C" w:rsidDel="00BB75F9" w:rsidRDefault="00436E0C">
      <w:pPr>
        <w:pStyle w:val="Ttulo2"/>
        <w:ind w:left="709" w:hanging="709"/>
        <w:rPr>
          <w:del w:id="250" w:author="MK Soft" w:date="2018-12-02T16:28:00Z"/>
        </w:rPr>
        <w:pPrChange w:id="251" w:author="MK Soft" w:date="2018-12-02T16:30:00Z">
          <w:pPr>
            <w:pStyle w:val="Ttulo1"/>
          </w:pPr>
        </w:pPrChange>
      </w:pPr>
      <w:bookmarkStart w:id="252" w:name="_yjbxgig8wus1" w:colFirst="0" w:colLast="0"/>
      <w:bookmarkEnd w:id="252"/>
      <w:del w:id="253" w:author="MK Soft" w:date="2018-12-02T16:17:00Z">
        <w:r w:rsidDel="00AC71CB">
          <w:lastRenderedPageBreak/>
          <w:delText xml:space="preserve">Figura 02 - </w:delText>
        </w:r>
      </w:del>
      <w:r w:rsidR="00AC71CB">
        <w:t>Diagrama</w:t>
      </w:r>
      <w:ins w:id="254" w:author="MK Soft" w:date="2018-12-02T16:31:00Z">
        <w:r w:rsidR="005D019A">
          <w:t>s</w:t>
        </w:r>
      </w:ins>
      <w:r w:rsidR="00AC71CB">
        <w:t xml:space="preserve"> de Caso de Uso </w:t>
      </w:r>
    </w:p>
    <w:p w14:paraId="1E45AAF0" w14:textId="1E7B12E2" w:rsidR="0059698C" w:rsidRPr="00FE55B8" w:rsidRDefault="0059698C">
      <w:pPr>
        <w:pStyle w:val="Ttulo2"/>
        <w:ind w:left="709" w:hanging="709"/>
        <w:rPr>
          <w:ins w:id="255" w:author="MK Soft" w:date="2018-12-02T16:25:00Z"/>
        </w:rPr>
        <w:pPrChange w:id="256" w:author="MK Soft" w:date="2018-12-02T16:30:00Z">
          <w:pPr>
            <w:pStyle w:val="Legenda"/>
          </w:pPr>
        </w:pPrChange>
      </w:pPr>
    </w:p>
    <w:p w14:paraId="23C581DC" w14:textId="43382AD5" w:rsidR="002C476C" w:rsidRDefault="005D019A">
      <w:pPr>
        <w:spacing w:line="240" w:lineRule="auto"/>
        <w:jc w:val="both"/>
        <w:rPr>
          <w:ins w:id="257" w:author="MK Soft" w:date="2018-12-02T16:21:00Z"/>
          <w:rFonts w:ascii="Times New Roman" w:eastAsia="Times New Roman" w:hAnsi="Times New Roman" w:cs="Times New Roman"/>
          <w:sz w:val="20"/>
          <w:szCs w:val="20"/>
        </w:rPr>
        <w:pPrChange w:id="258" w:author="MK Soft" w:date="2018-12-02T16:31:00Z">
          <w:pPr>
            <w:spacing w:line="240" w:lineRule="auto"/>
            <w:jc w:val="center"/>
          </w:pPr>
        </w:pPrChange>
      </w:pPr>
      <w:ins w:id="259" w:author="MK Soft" w:date="2018-12-02T16:31:00Z">
        <w:r>
          <w:rPr>
            <w:rFonts w:ascii="Times New Roman" w:eastAsia="Times New Roman" w:hAnsi="Times New Roman" w:cs="Times New Roman"/>
            <w:sz w:val="20"/>
            <w:szCs w:val="20"/>
          </w:rPr>
          <w:t>FALTAM COLOCAR UMA EXPLICAÇÃO AQUI, DO MESMO JEITO QUE FIZERAM COM O DER/MER</w:t>
        </w:r>
      </w:ins>
    </w:p>
    <w:p w14:paraId="37E2B911" w14:textId="77777777" w:rsidR="00EC0A6C" w:rsidRDefault="00EC0A6C">
      <w:pPr>
        <w:spacing w:line="240" w:lineRule="auto"/>
        <w:jc w:val="both"/>
        <w:rPr>
          <w:rFonts w:ascii="Times New Roman" w:eastAsia="Times New Roman" w:hAnsi="Times New Roman" w:cs="Times New Roman"/>
          <w:sz w:val="20"/>
          <w:szCs w:val="20"/>
        </w:rPr>
        <w:pPrChange w:id="260" w:author="MK Soft" w:date="2018-12-02T16:31:00Z">
          <w:pPr>
            <w:spacing w:line="240" w:lineRule="auto"/>
            <w:jc w:val="center"/>
          </w:pPr>
        </w:pPrChange>
      </w:pPr>
    </w:p>
    <w:p w14:paraId="530BEE20" w14:textId="4C284E7B" w:rsidR="00E07CC7" w:rsidRDefault="00E07CC7">
      <w:pPr>
        <w:pStyle w:val="Legenda"/>
        <w:rPr>
          <w:ins w:id="261" w:author="MK Soft" w:date="2018-12-02T16:29:00Z"/>
        </w:rPr>
        <w:pPrChange w:id="262" w:author="MK Soft" w:date="2018-12-02T16:29:00Z">
          <w:pPr>
            <w:pStyle w:val="Legenda"/>
            <w:jc w:val="center"/>
          </w:pPr>
        </w:pPrChange>
      </w:pPr>
      <w:ins w:id="263" w:author="MK Soft" w:date="2018-12-02T16:29:00Z">
        <w:r>
          <w:t xml:space="preserve">Figura </w:t>
        </w:r>
        <w:r>
          <w:fldChar w:fldCharType="begin"/>
        </w:r>
        <w:r>
          <w:instrText xml:space="preserve"> SEQ Figura \* ARABIC </w:instrText>
        </w:r>
      </w:ins>
      <w:r>
        <w:fldChar w:fldCharType="separate"/>
      </w:r>
      <w:ins w:id="264" w:author="MK Soft" w:date="2018-12-02T16:29:00Z">
        <w:r>
          <w:rPr>
            <w:noProof/>
          </w:rPr>
          <w:t>2</w:t>
        </w:r>
        <w:r>
          <w:fldChar w:fldCharType="end"/>
        </w:r>
        <w:r>
          <w:t xml:space="preserve"> - </w:t>
        </w:r>
        <w:r w:rsidRPr="006C1448">
          <w:t>Funcionalidades realizadas pelo ator Técnico</w:t>
        </w:r>
      </w:ins>
    </w:p>
    <w:p w14:paraId="23C581DD" w14:textId="7FACCA58" w:rsidR="002C476C" w:rsidDel="00E07CC7" w:rsidRDefault="00436E0C">
      <w:pPr>
        <w:spacing w:after="200" w:line="240" w:lineRule="auto"/>
        <w:jc w:val="center"/>
        <w:rPr>
          <w:del w:id="265" w:author="MK Soft" w:date="2018-12-02T16:28:00Z"/>
          <w:rFonts w:ascii="Times New Roman" w:eastAsia="Times New Roman" w:hAnsi="Times New Roman" w:cs="Times New Roman"/>
          <w:sz w:val="18"/>
          <w:szCs w:val="18"/>
        </w:rPr>
      </w:pPr>
      <w:r>
        <w:rPr>
          <w:rFonts w:ascii="Times New Roman" w:eastAsia="Times New Roman" w:hAnsi="Times New Roman" w:cs="Times New Roman"/>
          <w:noProof/>
          <w:sz w:val="20"/>
          <w:szCs w:val="20"/>
        </w:rPr>
        <w:drawing>
          <wp:inline distT="0" distB="0" distL="0" distR="0" wp14:anchorId="23C58224" wp14:editId="23C58225">
            <wp:extent cx="5762625" cy="21250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62625" cy="2125028"/>
                    </a:xfrm>
                    <a:prstGeom prst="rect">
                      <a:avLst/>
                    </a:prstGeom>
                    <a:ln/>
                  </pic:spPr>
                </pic:pic>
              </a:graphicData>
            </a:graphic>
          </wp:inline>
        </w:drawing>
      </w:r>
      <w:del w:id="266" w:author="MK Soft" w:date="2018-12-02T16:28:00Z">
        <w:r w:rsidDel="00E07CC7">
          <w:rPr>
            <w:rFonts w:ascii="Times New Roman" w:eastAsia="Times New Roman" w:hAnsi="Times New Roman" w:cs="Times New Roman"/>
            <w:sz w:val="18"/>
            <w:szCs w:val="18"/>
          </w:rPr>
          <w:delText>Funcionalidades realizadas pelo ator Técnico.</w:delText>
        </w:r>
      </w:del>
    </w:p>
    <w:p w14:paraId="23C581DE" w14:textId="77777777" w:rsidR="002C476C" w:rsidRDefault="002C476C">
      <w:pPr>
        <w:spacing w:after="200" w:line="240" w:lineRule="auto"/>
        <w:jc w:val="center"/>
        <w:rPr>
          <w:rFonts w:ascii="Times New Roman" w:eastAsia="Times New Roman" w:hAnsi="Times New Roman" w:cs="Times New Roman"/>
          <w:sz w:val="18"/>
          <w:szCs w:val="18"/>
        </w:rPr>
      </w:pPr>
    </w:p>
    <w:p w14:paraId="207327E3" w14:textId="78FE82AB" w:rsidR="00E07CC7" w:rsidRPr="00E07CC7" w:rsidRDefault="00E07CC7">
      <w:pPr>
        <w:pStyle w:val="Legenda"/>
        <w:rPr>
          <w:ins w:id="267" w:author="MK Soft" w:date="2018-12-02T16:29:00Z"/>
        </w:rPr>
        <w:pPrChange w:id="268" w:author="MK Soft" w:date="2018-12-02T16:29:00Z">
          <w:pPr>
            <w:pStyle w:val="Legenda"/>
            <w:jc w:val="center"/>
          </w:pPr>
        </w:pPrChange>
      </w:pPr>
      <w:ins w:id="269" w:author="MK Soft" w:date="2018-12-02T16:29:00Z">
        <w:r>
          <w:t xml:space="preserve">Figura </w:t>
        </w:r>
        <w:r>
          <w:fldChar w:fldCharType="begin"/>
        </w:r>
        <w:r>
          <w:instrText xml:space="preserve"> SEQ Figura \* ARABIC </w:instrText>
        </w:r>
      </w:ins>
      <w:r>
        <w:fldChar w:fldCharType="separate"/>
      </w:r>
      <w:ins w:id="270" w:author="MK Soft" w:date="2018-12-02T16:29:00Z">
        <w:r>
          <w:rPr>
            <w:noProof/>
          </w:rPr>
          <w:t>3</w:t>
        </w:r>
        <w:r>
          <w:fldChar w:fldCharType="end"/>
        </w:r>
        <w:r>
          <w:t xml:space="preserve"> - </w:t>
        </w:r>
        <w:r w:rsidRPr="009167FE">
          <w:t>Funcionalidades realizadas pelo ator Jogador</w:t>
        </w:r>
      </w:ins>
    </w:p>
    <w:p w14:paraId="23C581DF" w14:textId="77777777" w:rsidR="002C476C" w:rsidRDefault="00436E0C">
      <w:pPr>
        <w:keepNext/>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noProof/>
          <w:sz w:val="20"/>
          <w:szCs w:val="20"/>
        </w:rPr>
        <w:drawing>
          <wp:inline distT="0" distB="0" distL="0" distR="0" wp14:anchorId="23C58226" wp14:editId="23C58227">
            <wp:extent cx="5760720" cy="1841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60720" cy="1841500"/>
                    </a:xfrm>
                    <a:prstGeom prst="rect">
                      <a:avLst/>
                    </a:prstGeom>
                    <a:ln/>
                  </pic:spPr>
                </pic:pic>
              </a:graphicData>
            </a:graphic>
          </wp:inline>
        </w:drawing>
      </w:r>
    </w:p>
    <w:p w14:paraId="23C581E0" w14:textId="4EF4BA05" w:rsidR="002C476C" w:rsidRDefault="00436E0C">
      <w:pPr>
        <w:spacing w:after="200" w:line="240" w:lineRule="auto"/>
        <w:jc w:val="center"/>
        <w:rPr>
          <w:rFonts w:ascii="Times New Roman" w:eastAsia="Times New Roman" w:hAnsi="Times New Roman" w:cs="Times New Roman"/>
          <w:sz w:val="18"/>
          <w:szCs w:val="18"/>
        </w:rPr>
      </w:pPr>
      <w:del w:id="271" w:author="MK Soft" w:date="2018-12-02T16:29:00Z">
        <w:r w:rsidDel="00E07CC7">
          <w:rPr>
            <w:rFonts w:ascii="Times New Roman" w:eastAsia="Times New Roman" w:hAnsi="Times New Roman" w:cs="Times New Roman"/>
            <w:sz w:val="18"/>
            <w:szCs w:val="18"/>
          </w:rPr>
          <w:delText>Funcionalidades realizadas pelo ator Jogador.</w:delText>
        </w:r>
      </w:del>
    </w:p>
    <w:p w14:paraId="23C581E1" w14:textId="77777777" w:rsidR="002C476C" w:rsidRDefault="002C476C">
      <w:pPr>
        <w:rPr>
          <w:rFonts w:ascii="Times New Roman" w:eastAsia="Times New Roman" w:hAnsi="Times New Roman" w:cs="Times New Roman"/>
        </w:rPr>
      </w:pPr>
    </w:p>
    <w:p w14:paraId="23C581E2" w14:textId="77777777" w:rsidR="002C476C" w:rsidRPr="00AC71CB" w:rsidRDefault="002C476C">
      <w:pPr>
        <w:ind w:firstLine="720"/>
        <w:jc w:val="both"/>
        <w:rPr>
          <w:rFonts w:ascii="Times New Roman" w:eastAsia="Times New Roman" w:hAnsi="Times New Roman" w:cs="Times New Roman"/>
          <w:sz w:val="24"/>
          <w:szCs w:val="24"/>
          <w:rPrChange w:id="272" w:author="MK Soft" w:date="2018-12-02T16:16:00Z">
            <w:rPr>
              <w:rFonts w:ascii="Times New Roman" w:eastAsia="Times New Roman" w:hAnsi="Times New Roman" w:cs="Times New Roman"/>
              <w:b/>
              <w:sz w:val="24"/>
              <w:szCs w:val="24"/>
            </w:rPr>
          </w:rPrChange>
        </w:rPr>
        <w:pPrChange w:id="273" w:author="MK Soft" w:date="2018-12-02T16:16:00Z">
          <w:pPr>
            <w:pStyle w:val="Ttulo"/>
            <w:spacing w:before="40"/>
          </w:pPr>
        </w:pPrChange>
      </w:pPr>
      <w:bookmarkStart w:id="274" w:name="_kcx8uv51p4nf" w:colFirst="0" w:colLast="0"/>
      <w:bookmarkEnd w:id="274"/>
    </w:p>
    <w:p w14:paraId="23C581E3" w14:textId="77777777" w:rsidR="002C476C" w:rsidRDefault="00436E0C">
      <w:pPr>
        <w:pStyle w:val="Ttulo1"/>
        <w:pPrChange w:id="275" w:author="MK Soft" w:date="2018-12-02T16:31:00Z">
          <w:pPr>
            <w:pStyle w:val="Ttulo"/>
            <w:spacing w:before="40"/>
          </w:pPr>
        </w:pPrChange>
      </w:pPr>
      <w:bookmarkStart w:id="276" w:name="_3spj8yge4b6q" w:colFirst="0" w:colLast="0"/>
      <w:bookmarkEnd w:id="276"/>
      <w:r>
        <w:t>CONSIDERAÇÕES FINAIS</w:t>
      </w:r>
    </w:p>
    <w:p w14:paraId="23C581E4" w14:textId="5CD0045F" w:rsidR="002C476C" w:rsidRPr="00AC71CB" w:rsidDel="005D019A" w:rsidRDefault="002C476C">
      <w:pPr>
        <w:ind w:firstLine="720"/>
        <w:jc w:val="both"/>
        <w:rPr>
          <w:del w:id="277" w:author="MK Soft" w:date="2018-12-02T16:31:00Z"/>
          <w:rFonts w:ascii="Times New Roman" w:eastAsia="Times New Roman" w:hAnsi="Times New Roman" w:cs="Times New Roman"/>
          <w:sz w:val="24"/>
          <w:szCs w:val="24"/>
          <w:rPrChange w:id="278" w:author="MK Soft" w:date="2018-12-02T16:16:00Z">
            <w:rPr>
              <w:del w:id="279" w:author="MK Soft" w:date="2018-12-02T16:31:00Z"/>
              <w:rFonts w:ascii="Times New Roman" w:eastAsia="Times New Roman" w:hAnsi="Times New Roman" w:cs="Times New Roman"/>
              <w:b/>
              <w:sz w:val="24"/>
              <w:szCs w:val="24"/>
            </w:rPr>
          </w:rPrChange>
        </w:rPr>
        <w:pPrChange w:id="280" w:author="MK Soft" w:date="2018-12-02T16:16:00Z">
          <w:pPr>
            <w:keepNext/>
            <w:keepLines/>
            <w:spacing w:before="40"/>
            <w:ind w:firstLine="850"/>
            <w:jc w:val="both"/>
          </w:pPr>
        </w:pPrChange>
      </w:pPr>
    </w:p>
    <w:p w14:paraId="076BC049" w14:textId="77777777" w:rsidR="00482E41" w:rsidRDefault="00436E0C" w:rsidP="00AC71CB">
      <w:pPr>
        <w:ind w:firstLine="720"/>
        <w:jc w:val="both"/>
        <w:rPr>
          <w:ins w:id="281" w:author="MK Soft" w:date="2018-12-02T16:32: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Este trabalho teve como propósito oferecer, de forma sintética e objetiva, uma alternativa para</w:t>
      </w:r>
      <w:del w:id="282" w:author="MK Soft" w:date="2018-12-02T16:32:00Z">
        <w:r w:rsidDel="00482E41">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resolver eventuais problemas quando </w:t>
      </w:r>
      <w:ins w:id="283" w:author="MK Soft" w:date="2018-12-02T16:32:00Z">
        <w:r w:rsidR="00482E41">
          <w:rPr>
            <w:rFonts w:ascii="Times New Roman" w:eastAsia="Times New Roman" w:hAnsi="Times New Roman" w:cs="Times New Roman"/>
            <w:sz w:val="24"/>
            <w:szCs w:val="24"/>
          </w:rPr>
          <w:t xml:space="preserve">se </w:t>
        </w:r>
      </w:ins>
      <w:r>
        <w:rPr>
          <w:rFonts w:ascii="Times New Roman" w:eastAsia="Times New Roman" w:hAnsi="Times New Roman" w:cs="Times New Roman"/>
          <w:sz w:val="24"/>
          <w:szCs w:val="24"/>
        </w:rPr>
        <w:t>busc</w:t>
      </w:r>
      <w:ins w:id="284" w:author="MK Soft" w:date="2018-12-02T16:32:00Z">
        <w:r w:rsidR="00482E41">
          <w:rPr>
            <w:rFonts w:ascii="Times New Roman" w:eastAsia="Times New Roman" w:hAnsi="Times New Roman" w:cs="Times New Roman"/>
            <w:sz w:val="24"/>
            <w:szCs w:val="24"/>
          </w:rPr>
          <w:t>a</w:t>
        </w:r>
      </w:ins>
      <w:del w:id="285" w:author="MK Soft" w:date="2018-12-02T16:32:00Z">
        <w:r w:rsidDel="00482E41">
          <w:rPr>
            <w:rFonts w:ascii="Times New Roman" w:eastAsia="Times New Roman" w:hAnsi="Times New Roman" w:cs="Times New Roman"/>
            <w:sz w:val="24"/>
            <w:szCs w:val="24"/>
          </w:rPr>
          <w:delText>a-se</w:delText>
        </w:r>
      </w:del>
      <w:r>
        <w:rPr>
          <w:rFonts w:ascii="Times New Roman" w:eastAsia="Times New Roman" w:hAnsi="Times New Roman" w:cs="Times New Roman"/>
          <w:sz w:val="24"/>
          <w:szCs w:val="24"/>
        </w:rPr>
        <w:t xml:space="preserve"> reservar campos de futebol.</w:t>
      </w:r>
    </w:p>
    <w:p w14:paraId="23C581E5" w14:textId="2C8DC7F2" w:rsidR="002C476C" w:rsidRDefault="00436E0C">
      <w:pPr>
        <w:ind w:firstLine="720"/>
        <w:jc w:val="both"/>
        <w:rPr>
          <w:rFonts w:ascii="Times New Roman" w:eastAsia="Times New Roman" w:hAnsi="Times New Roman" w:cs="Times New Roman"/>
          <w:sz w:val="24"/>
          <w:szCs w:val="24"/>
        </w:rPr>
        <w:pPrChange w:id="286" w:author="MK Soft" w:date="2018-12-02T16:16:00Z">
          <w:pPr>
            <w:keepNext/>
            <w:keepLines/>
            <w:spacing w:before="40"/>
            <w:ind w:firstLine="850"/>
            <w:jc w:val="both"/>
          </w:pPr>
        </w:pPrChange>
      </w:pPr>
      <w:del w:id="287" w:author="MK Soft" w:date="2018-12-02T16:32:00Z">
        <w:r w:rsidDel="00482E41">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Verificou-se que </w:t>
      </w:r>
      <w:del w:id="288" w:author="MK Soft" w:date="2018-12-02T16:32:00Z">
        <w:r w:rsidDel="00482E41">
          <w:rPr>
            <w:rFonts w:ascii="Times New Roman" w:eastAsia="Times New Roman" w:hAnsi="Times New Roman" w:cs="Times New Roman"/>
            <w:sz w:val="24"/>
            <w:szCs w:val="24"/>
          </w:rPr>
          <w:delText xml:space="preserve">usando </w:delText>
        </w:r>
      </w:del>
      <w:ins w:id="289" w:author="MK Soft" w:date="2018-12-02T16:32:00Z">
        <w:r w:rsidR="004B6C2F">
          <w:rPr>
            <w:rFonts w:ascii="Times New Roman" w:eastAsia="Times New Roman" w:hAnsi="Times New Roman" w:cs="Times New Roman"/>
            <w:sz w:val="24"/>
            <w:szCs w:val="24"/>
          </w:rPr>
          <w:t>com o</w:t>
        </w:r>
        <w:r w:rsidR="00482E41">
          <w:rPr>
            <w:rFonts w:ascii="Times New Roman" w:eastAsia="Times New Roman" w:hAnsi="Times New Roman" w:cs="Times New Roman"/>
            <w:sz w:val="24"/>
            <w:szCs w:val="24"/>
          </w:rPr>
          <w:t xml:space="preserve"> uso </w:t>
        </w:r>
      </w:ins>
      <w:r>
        <w:rPr>
          <w:rFonts w:ascii="Times New Roman" w:eastAsia="Times New Roman" w:hAnsi="Times New Roman" w:cs="Times New Roman"/>
          <w:sz w:val="24"/>
          <w:szCs w:val="24"/>
        </w:rPr>
        <w:t>da tecnologia</w:t>
      </w:r>
      <w:ins w:id="290" w:author="MK Soft" w:date="2018-12-02T16:32:00Z">
        <w:r w:rsidR="004B6C2F">
          <w:rPr>
            <w:rFonts w:ascii="Times New Roman" w:eastAsia="Times New Roman" w:hAnsi="Times New Roman" w:cs="Times New Roman"/>
            <w:sz w:val="24"/>
            <w:szCs w:val="24"/>
          </w:rPr>
          <w:t>,</w:t>
        </w:r>
      </w:ins>
      <w:del w:id="291" w:author="MK Soft" w:date="2018-12-02T16:32:00Z">
        <w:r w:rsidDel="004B6C2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em sua modalidade móvel, as pessoas tendem a se beneficiarem em suas tarefas diárias</w:t>
      </w:r>
      <w:ins w:id="292" w:author="MK Soft" w:date="2018-12-02T16:33:00Z">
        <w:r w:rsidR="009148AB">
          <w:rPr>
            <w:rFonts w:ascii="Times New Roman" w:eastAsia="Times New Roman" w:hAnsi="Times New Roman" w:cs="Times New Roman"/>
            <w:sz w:val="24"/>
            <w:szCs w:val="24"/>
          </w:rPr>
          <w:t>. B</w:t>
        </w:r>
      </w:ins>
      <w:del w:id="293" w:author="MK Soft" w:date="2018-12-02T16:33:00Z">
        <w:r w:rsidDel="009148AB">
          <w:rPr>
            <w:rFonts w:ascii="Times New Roman" w:eastAsia="Times New Roman" w:hAnsi="Times New Roman" w:cs="Times New Roman"/>
            <w:sz w:val="24"/>
            <w:szCs w:val="24"/>
          </w:rPr>
          <w:delText>, b</w:delText>
        </w:r>
      </w:del>
      <w:r>
        <w:rPr>
          <w:rFonts w:ascii="Times New Roman" w:eastAsia="Times New Roman" w:hAnsi="Times New Roman" w:cs="Times New Roman"/>
          <w:sz w:val="24"/>
          <w:szCs w:val="24"/>
        </w:rPr>
        <w:t xml:space="preserve">enefícios </w:t>
      </w:r>
      <w:ins w:id="294" w:author="MK Soft" w:date="2018-12-02T16:33:00Z">
        <w:r w:rsidR="009148AB">
          <w:rPr>
            <w:rFonts w:ascii="Times New Roman" w:eastAsia="Times New Roman" w:hAnsi="Times New Roman" w:cs="Times New Roman"/>
            <w:sz w:val="24"/>
            <w:szCs w:val="24"/>
          </w:rPr>
          <w:t xml:space="preserve">estes </w:t>
        </w:r>
      </w:ins>
      <w:r>
        <w:rPr>
          <w:rFonts w:ascii="Times New Roman" w:eastAsia="Times New Roman" w:hAnsi="Times New Roman" w:cs="Times New Roman"/>
          <w:sz w:val="24"/>
          <w:szCs w:val="24"/>
        </w:rPr>
        <w:t xml:space="preserve">que vão desde a economia de tempo, </w:t>
      </w:r>
      <w:ins w:id="295" w:author="MK Soft" w:date="2018-12-02T16:34:00Z">
        <w:r w:rsidR="00C462C1">
          <w:rPr>
            <w:rFonts w:ascii="Times New Roman" w:eastAsia="Times New Roman" w:hAnsi="Times New Roman" w:cs="Times New Roman"/>
            <w:sz w:val="24"/>
            <w:szCs w:val="24"/>
          </w:rPr>
          <w:t xml:space="preserve">até mesmo </w:t>
        </w:r>
        <w:r w:rsidR="00B624E2">
          <w:rPr>
            <w:rFonts w:ascii="Times New Roman" w:eastAsia="Times New Roman" w:hAnsi="Times New Roman" w:cs="Times New Roman"/>
            <w:sz w:val="24"/>
            <w:szCs w:val="24"/>
          </w:rPr>
          <w:t xml:space="preserve">à </w:t>
        </w:r>
      </w:ins>
      <w:del w:id="296" w:author="MK Soft" w:date="2018-12-02T16:34:00Z">
        <w:r w:rsidDel="00B624E2">
          <w:rPr>
            <w:rFonts w:ascii="Times New Roman" w:eastAsia="Times New Roman" w:hAnsi="Times New Roman" w:cs="Times New Roman"/>
            <w:sz w:val="24"/>
            <w:szCs w:val="24"/>
          </w:rPr>
          <w:delText xml:space="preserve">como </w:delText>
        </w:r>
      </w:del>
      <w:r>
        <w:rPr>
          <w:rFonts w:ascii="Times New Roman" w:eastAsia="Times New Roman" w:hAnsi="Times New Roman" w:cs="Times New Roman"/>
          <w:sz w:val="24"/>
          <w:szCs w:val="24"/>
        </w:rPr>
        <w:t xml:space="preserve">economia econômica. O </w:t>
      </w:r>
      <w:del w:id="297" w:author="MK Soft" w:date="2018-12-02T16:34:00Z">
        <w:r w:rsidDel="00B624E2">
          <w:rPr>
            <w:rFonts w:ascii="Times New Roman" w:eastAsia="Times New Roman" w:hAnsi="Times New Roman" w:cs="Times New Roman"/>
            <w:sz w:val="24"/>
            <w:szCs w:val="24"/>
          </w:rPr>
          <w:delText xml:space="preserve">avança </w:delText>
        </w:r>
      </w:del>
      <w:ins w:id="298" w:author="MK Soft" w:date="2018-12-02T16:34:00Z">
        <w:r w:rsidR="00B624E2">
          <w:rPr>
            <w:rFonts w:ascii="Times New Roman" w:eastAsia="Times New Roman" w:hAnsi="Times New Roman" w:cs="Times New Roman"/>
            <w:sz w:val="24"/>
            <w:szCs w:val="24"/>
          </w:rPr>
          <w:t xml:space="preserve">avanço </w:t>
        </w:r>
      </w:ins>
      <w:r>
        <w:rPr>
          <w:rFonts w:ascii="Times New Roman" w:eastAsia="Times New Roman" w:hAnsi="Times New Roman" w:cs="Times New Roman"/>
          <w:sz w:val="24"/>
          <w:szCs w:val="24"/>
        </w:rPr>
        <w:t xml:space="preserve">da tecnologia em dispositivos móveis </w:t>
      </w:r>
      <w:del w:id="299" w:author="MK Soft" w:date="2018-12-02T16:34:00Z">
        <w:r w:rsidDel="00B624E2">
          <w:rPr>
            <w:rFonts w:ascii="Times New Roman" w:eastAsia="Times New Roman" w:hAnsi="Times New Roman" w:cs="Times New Roman"/>
            <w:sz w:val="24"/>
            <w:szCs w:val="24"/>
          </w:rPr>
          <w:delText xml:space="preserve">nos </w:delText>
        </w:r>
      </w:del>
      <w:r>
        <w:rPr>
          <w:rFonts w:ascii="Times New Roman" w:eastAsia="Times New Roman" w:hAnsi="Times New Roman" w:cs="Times New Roman"/>
          <w:sz w:val="24"/>
          <w:szCs w:val="24"/>
        </w:rPr>
        <w:t>permite alcançar a maioria da população</w:t>
      </w:r>
      <w:ins w:id="300" w:author="MK Soft" w:date="2018-12-02T16:34:00Z">
        <w:r w:rsidR="00B624E2">
          <w:rPr>
            <w:rFonts w:ascii="Times New Roman" w:eastAsia="Times New Roman" w:hAnsi="Times New Roman" w:cs="Times New Roman"/>
            <w:sz w:val="24"/>
            <w:szCs w:val="24"/>
          </w:rPr>
          <w:t xml:space="preserve"> e</w:t>
        </w:r>
      </w:ins>
      <w:r>
        <w:rPr>
          <w:rFonts w:ascii="Times New Roman" w:eastAsia="Times New Roman" w:hAnsi="Times New Roman" w:cs="Times New Roman"/>
          <w:sz w:val="24"/>
          <w:szCs w:val="24"/>
        </w:rPr>
        <w:t>, segundo  a</w:t>
      </w:r>
      <w:r w:rsidR="00FB1AA2">
        <w:rPr>
          <w:rFonts w:ascii="Times New Roman" w:eastAsia="Times New Roman" w:hAnsi="Times New Roman" w:cs="Times New Roman"/>
          <w:sz w:val="24"/>
          <w:szCs w:val="24"/>
        </w:rPr>
        <w:fldChar w:fldCharType="begin"/>
      </w:r>
      <w:r w:rsidR="00FB1AA2">
        <w:rPr>
          <w:rFonts w:ascii="Times New Roman" w:eastAsia="Times New Roman" w:hAnsi="Times New Roman" w:cs="Times New Roman"/>
          <w:sz w:val="24"/>
          <w:szCs w:val="24"/>
        </w:rPr>
        <w:instrText xml:space="preserve"> HYPERLINK "https://exame.abril.com.br/tecnologia/brasil-tera-um-smartphone-por-habitante-ate-outubro-diz-fgv/" \h </w:instrText>
      </w:r>
      <w:r w:rsidR="00FB1AA2">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 xml:space="preserve"> </w:t>
      </w:r>
      <w:r w:rsidR="00FB1AA2">
        <w:rPr>
          <w:rFonts w:ascii="Times New Roman" w:eastAsia="Times New Roman" w:hAnsi="Times New Roman" w:cs="Times New Roman"/>
          <w:sz w:val="24"/>
          <w:szCs w:val="24"/>
        </w:rPr>
        <w:fldChar w:fldCharType="end"/>
      </w:r>
      <w:r w:rsidR="00FB1AA2">
        <w:rPr>
          <w:rFonts w:ascii="Times New Roman" w:eastAsia="Times New Roman" w:hAnsi="Times New Roman" w:cs="Times New Roman"/>
          <w:color w:val="1155CC"/>
          <w:sz w:val="24"/>
          <w:szCs w:val="24"/>
          <w:u w:val="single"/>
        </w:rPr>
        <w:fldChar w:fldCharType="begin"/>
      </w:r>
      <w:r w:rsidR="00FB1AA2">
        <w:rPr>
          <w:rFonts w:ascii="Times New Roman" w:eastAsia="Times New Roman" w:hAnsi="Times New Roman" w:cs="Times New Roman"/>
          <w:color w:val="1155CC"/>
          <w:sz w:val="24"/>
          <w:szCs w:val="24"/>
          <w:u w:val="single"/>
        </w:rPr>
        <w:instrText xml:space="preserve"> HYPERLINK "https://exame.abril.com.br/tecnologia/brasil-tera-um-smartphone-por-habitante-ate-outubro-diz-fgv/" \h </w:instrText>
      </w:r>
      <w:r w:rsidR="00FB1AA2">
        <w:rPr>
          <w:rFonts w:ascii="Times New Roman" w:eastAsia="Times New Roman" w:hAnsi="Times New Roman" w:cs="Times New Roman"/>
          <w:color w:val="1155CC"/>
          <w:sz w:val="24"/>
          <w:szCs w:val="24"/>
          <w:u w:val="single"/>
        </w:rPr>
        <w:fldChar w:fldCharType="separate"/>
      </w:r>
      <w:r>
        <w:rPr>
          <w:rFonts w:ascii="Times New Roman" w:eastAsia="Times New Roman" w:hAnsi="Times New Roman" w:cs="Times New Roman"/>
          <w:color w:val="1155CC"/>
          <w:sz w:val="24"/>
          <w:szCs w:val="24"/>
          <w:u w:val="single"/>
        </w:rPr>
        <w:t>FGV (Fundação Getúlio Vargas)</w:t>
      </w:r>
      <w:r w:rsidR="00FB1AA2">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calcula-se que o Brasil atingiu a taxa de um (01) </w:t>
      </w:r>
      <w:r w:rsidRPr="00B3685C">
        <w:rPr>
          <w:rFonts w:ascii="Times New Roman" w:eastAsia="Times New Roman" w:hAnsi="Times New Roman" w:cs="Times New Roman"/>
          <w:i/>
          <w:sz w:val="24"/>
          <w:szCs w:val="24"/>
          <w:rPrChange w:id="301" w:author="MK Soft" w:date="2018-12-02T16:35:00Z">
            <w:rPr>
              <w:rFonts w:ascii="Times New Roman" w:eastAsia="Times New Roman" w:hAnsi="Times New Roman" w:cs="Times New Roman"/>
              <w:sz w:val="24"/>
              <w:szCs w:val="24"/>
            </w:rPr>
          </w:rPrChange>
        </w:rPr>
        <w:t>smartphone</w:t>
      </w:r>
      <w:r>
        <w:rPr>
          <w:rFonts w:ascii="Times New Roman" w:eastAsia="Times New Roman" w:hAnsi="Times New Roman" w:cs="Times New Roman"/>
          <w:sz w:val="24"/>
          <w:szCs w:val="24"/>
        </w:rPr>
        <w:t xml:space="preserve"> por habitante em 2017. Esse número não indica que 100% da população possui um aparelho do tipo, visto que em alguns casos uma mesma pessoa pode ter mais de um aparelho celular ou mais de um chip habilitado, mas ainda assim é um dado que chama </w:t>
      </w:r>
      <w:del w:id="302" w:author="MK Soft" w:date="2018-12-02T16:36:00Z">
        <w:r w:rsidDel="00B3685C">
          <w:rPr>
            <w:rFonts w:ascii="Times New Roman" w:eastAsia="Times New Roman" w:hAnsi="Times New Roman" w:cs="Times New Roman"/>
            <w:sz w:val="24"/>
            <w:szCs w:val="24"/>
          </w:rPr>
          <w:delText>a</w:delText>
        </w:r>
      </w:del>
      <w:ins w:id="303" w:author="MK Soft" w:date="2018-12-02T16:36:00Z">
        <w:r w:rsidR="00B3685C">
          <w:rPr>
            <w:rFonts w:ascii="Times New Roman" w:eastAsia="Times New Roman" w:hAnsi="Times New Roman" w:cs="Times New Roman"/>
            <w:sz w:val="24"/>
            <w:szCs w:val="24"/>
          </w:rPr>
          <w:t>à</w:t>
        </w:r>
      </w:ins>
      <w:r>
        <w:rPr>
          <w:rFonts w:ascii="Times New Roman" w:eastAsia="Times New Roman" w:hAnsi="Times New Roman" w:cs="Times New Roman"/>
          <w:sz w:val="24"/>
          <w:szCs w:val="24"/>
        </w:rPr>
        <w:t xml:space="preserve"> atenção. Portanto conclui-se que a área de desenvolvimento de </w:t>
      </w:r>
      <w:proofErr w:type="spellStart"/>
      <w:r>
        <w:rPr>
          <w:rFonts w:ascii="Times New Roman" w:eastAsia="Times New Roman" w:hAnsi="Times New Roman" w:cs="Times New Roman"/>
          <w:sz w:val="24"/>
          <w:szCs w:val="24"/>
        </w:rPr>
        <w:t>App</w:t>
      </w:r>
      <w:proofErr w:type="spellEnd"/>
      <w:r>
        <w:rPr>
          <w:rFonts w:ascii="Times New Roman" w:eastAsia="Times New Roman" w:hAnsi="Times New Roman" w:cs="Times New Roman"/>
          <w:sz w:val="24"/>
          <w:szCs w:val="24"/>
        </w:rPr>
        <w:t xml:space="preserve"> para </w:t>
      </w:r>
      <w:r w:rsidRPr="00B3685C">
        <w:rPr>
          <w:rFonts w:ascii="Times New Roman" w:eastAsia="Times New Roman" w:hAnsi="Times New Roman" w:cs="Times New Roman"/>
          <w:i/>
          <w:sz w:val="24"/>
          <w:szCs w:val="24"/>
          <w:rPrChange w:id="304" w:author="MK Soft" w:date="2018-12-02T16:36:00Z">
            <w:rPr>
              <w:rFonts w:ascii="Times New Roman" w:eastAsia="Times New Roman" w:hAnsi="Times New Roman" w:cs="Times New Roman"/>
              <w:sz w:val="24"/>
              <w:szCs w:val="24"/>
            </w:rPr>
          </w:rPrChange>
        </w:rPr>
        <w:t>smartphones</w:t>
      </w:r>
      <w:r>
        <w:rPr>
          <w:rFonts w:ascii="Times New Roman" w:eastAsia="Times New Roman" w:hAnsi="Times New Roman" w:cs="Times New Roman"/>
          <w:sz w:val="24"/>
          <w:szCs w:val="24"/>
        </w:rPr>
        <w:t xml:space="preserve"> é bastante promissora para investir na área de Tecnologia. </w:t>
      </w:r>
    </w:p>
    <w:p w14:paraId="23C581E6" w14:textId="19BC282E" w:rsidR="002C476C" w:rsidRPr="00AC71CB" w:rsidDel="00AC71CB" w:rsidRDefault="002C476C">
      <w:pPr>
        <w:ind w:firstLine="720"/>
        <w:jc w:val="both"/>
        <w:rPr>
          <w:del w:id="305" w:author="MK Soft" w:date="2018-12-02T16:17:00Z"/>
          <w:rFonts w:ascii="Times New Roman" w:eastAsia="Times New Roman" w:hAnsi="Times New Roman" w:cs="Times New Roman"/>
          <w:sz w:val="24"/>
          <w:szCs w:val="24"/>
          <w:rPrChange w:id="306" w:author="MK Soft" w:date="2018-12-02T16:17:00Z">
            <w:rPr>
              <w:del w:id="307" w:author="MK Soft" w:date="2018-12-02T16:17:00Z"/>
              <w:rFonts w:ascii="Times New Roman" w:eastAsia="Times New Roman" w:hAnsi="Times New Roman" w:cs="Times New Roman"/>
              <w:b/>
              <w:sz w:val="24"/>
              <w:szCs w:val="24"/>
            </w:rPr>
          </w:rPrChange>
        </w:rPr>
        <w:pPrChange w:id="308" w:author="MK Soft" w:date="2018-12-02T16:17:00Z">
          <w:pPr>
            <w:keepNext/>
            <w:keepLines/>
            <w:pBdr>
              <w:top w:val="nil"/>
              <w:left w:val="nil"/>
              <w:bottom w:val="nil"/>
              <w:right w:val="nil"/>
              <w:between w:val="nil"/>
            </w:pBdr>
            <w:spacing w:before="40"/>
          </w:pPr>
        </w:pPrChange>
      </w:pPr>
    </w:p>
    <w:p w14:paraId="23C581E7" w14:textId="625E26A1" w:rsidR="002C476C" w:rsidRPr="00AC71CB" w:rsidDel="00AC71CB" w:rsidRDefault="002C476C">
      <w:pPr>
        <w:ind w:firstLine="720"/>
        <w:jc w:val="both"/>
        <w:rPr>
          <w:del w:id="309" w:author="MK Soft" w:date="2018-12-02T16:17:00Z"/>
          <w:rFonts w:ascii="Times New Roman" w:eastAsia="Times New Roman" w:hAnsi="Times New Roman" w:cs="Times New Roman"/>
          <w:sz w:val="24"/>
          <w:szCs w:val="24"/>
          <w:rPrChange w:id="310" w:author="MK Soft" w:date="2018-12-02T16:17:00Z">
            <w:rPr>
              <w:del w:id="311" w:author="MK Soft" w:date="2018-12-02T16:17:00Z"/>
              <w:rFonts w:ascii="Times New Roman" w:eastAsia="Times New Roman" w:hAnsi="Times New Roman" w:cs="Times New Roman"/>
              <w:b/>
              <w:sz w:val="24"/>
              <w:szCs w:val="24"/>
            </w:rPr>
          </w:rPrChange>
        </w:rPr>
        <w:pPrChange w:id="312" w:author="MK Soft" w:date="2018-12-02T16:17:00Z">
          <w:pPr>
            <w:keepNext/>
            <w:keepLines/>
            <w:pBdr>
              <w:top w:val="nil"/>
              <w:left w:val="nil"/>
              <w:bottom w:val="nil"/>
              <w:right w:val="nil"/>
              <w:between w:val="nil"/>
            </w:pBdr>
            <w:spacing w:before="40"/>
          </w:pPr>
        </w:pPrChange>
      </w:pPr>
    </w:p>
    <w:p w14:paraId="23C581E8" w14:textId="54A4AB02" w:rsidR="002C476C" w:rsidRPr="00AC71CB" w:rsidDel="00AC71CB" w:rsidRDefault="002C476C">
      <w:pPr>
        <w:ind w:firstLine="720"/>
        <w:jc w:val="both"/>
        <w:rPr>
          <w:del w:id="313" w:author="MK Soft" w:date="2018-12-02T16:17:00Z"/>
          <w:rFonts w:ascii="Times New Roman" w:eastAsia="Times New Roman" w:hAnsi="Times New Roman" w:cs="Times New Roman"/>
          <w:sz w:val="24"/>
          <w:szCs w:val="24"/>
          <w:rPrChange w:id="314" w:author="MK Soft" w:date="2018-12-02T16:17:00Z">
            <w:rPr>
              <w:del w:id="315" w:author="MK Soft" w:date="2018-12-02T16:17:00Z"/>
              <w:rFonts w:ascii="Times New Roman" w:eastAsia="Times New Roman" w:hAnsi="Times New Roman" w:cs="Times New Roman"/>
              <w:b/>
              <w:sz w:val="24"/>
              <w:szCs w:val="24"/>
            </w:rPr>
          </w:rPrChange>
        </w:rPr>
        <w:pPrChange w:id="316" w:author="MK Soft" w:date="2018-12-02T16:17:00Z">
          <w:pPr>
            <w:keepNext/>
            <w:keepLines/>
            <w:pBdr>
              <w:top w:val="nil"/>
              <w:left w:val="nil"/>
              <w:bottom w:val="nil"/>
              <w:right w:val="nil"/>
              <w:between w:val="nil"/>
            </w:pBdr>
            <w:spacing w:before="40"/>
          </w:pPr>
        </w:pPrChange>
      </w:pPr>
    </w:p>
    <w:p w14:paraId="23C581E9" w14:textId="4C415440" w:rsidR="002C476C" w:rsidRPr="00AC71CB" w:rsidDel="00AC71CB" w:rsidRDefault="002C476C">
      <w:pPr>
        <w:ind w:firstLine="720"/>
        <w:jc w:val="both"/>
        <w:rPr>
          <w:del w:id="317" w:author="MK Soft" w:date="2018-12-02T16:17:00Z"/>
          <w:rFonts w:ascii="Times New Roman" w:eastAsia="Times New Roman" w:hAnsi="Times New Roman" w:cs="Times New Roman"/>
          <w:sz w:val="24"/>
          <w:szCs w:val="24"/>
          <w:rPrChange w:id="318" w:author="MK Soft" w:date="2018-12-02T16:17:00Z">
            <w:rPr>
              <w:del w:id="319" w:author="MK Soft" w:date="2018-12-02T16:17:00Z"/>
              <w:rFonts w:ascii="Times New Roman" w:eastAsia="Times New Roman" w:hAnsi="Times New Roman" w:cs="Times New Roman"/>
              <w:b/>
              <w:sz w:val="24"/>
              <w:szCs w:val="24"/>
            </w:rPr>
          </w:rPrChange>
        </w:rPr>
        <w:pPrChange w:id="320" w:author="MK Soft" w:date="2018-12-02T16:17:00Z">
          <w:pPr>
            <w:keepNext/>
            <w:keepLines/>
            <w:pBdr>
              <w:top w:val="nil"/>
              <w:left w:val="nil"/>
              <w:bottom w:val="nil"/>
              <w:right w:val="nil"/>
              <w:between w:val="nil"/>
            </w:pBdr>
            <w:spacing w:before="40"/>
          </w:pPr>
        </w:pPrChange>
      </w:pPr>
    </w:p>
    <w:p w14:paraId="23C581EA" w14:textId="014A0401" w:rsidR="002C476C" w:rsidRPr="00AC71CB" w:rsidDel="00AC71CB" w:rsidRDefault="002C476C">
      <w:pPr>
        <w:ind w:firstLine="720"/>
        <w:jc w:val="both"/>
        <w:rPr>
          <w:del w:id="321" w:author="MK Soft" w:date="2018-12-02T16:17:00Z"/>
          <w:rFonts w:ascii="Times New Roman" w:eastAsia="Times New Roman" w:hAnsi="Times New Roman" w:cs="Times New Roman"/>
          <w:sz w:val="24"/>
          <w:szCs w:val="24"/>
          <w:rPrChange w:id="322" w:author="MK Soft" w:date="2018-12-02T16:17:00Z">
            <w:rPr>
              <w:del w:id="323" w:author="MK Soft" w:date="2018-12-02T16:17:00Z"/>
              <w:rFonts w:ascii="Times New Roman" w:eastAsia="Times New Roman" w:hAnsi="Times New Roman" w:cs="Times New Roman"/>
              <w:b/>
              <w:sz w:val="24"/>
              <w:szCs w:val="24"/>
            </w:rPr>
          </w:rPrChange>
        </w:rPr>
        <w:pPrChange w:id="324" w:author="MK Soft" w:date="2018-12-02T16:17:00Z">
          <w:pPr>
            <w:keepNext/>
            <w:keepLines/>
            <w:pBdr>
              <w:top w:val="nil"/>
              <w:left w:val="nil"/>
              <w:bottom w:val="nil"/>
              <w:right w:val="nil"/>
              <w:between w:val="nil"/>
            </w:pBdr>
            <w:spacing w:before="40"/>
          </w:pPr>
        </w:pPrChange>
      </w:pPr>
    </w:p>
    <w:p w14:paraId="23C581EB" w14:textId="0F884B4B" w:rsidR="002C476C" w:rsidRPr="00AC71CB" w:rsidDel="00AC71CB" w:rsidRDefault="002C476C">
      <w:pPr>
        <w:ind w:firstLine="720"/>
        <w:jc w:val="both"/>
        <w:rPr>
          <w:del w:id="325" w:author="MK Soft" w:date="2018-12-02T16:17:00Z"/>
          <w:rFonts w:ascii="Times New Roman" w:eastAsia="Times New Roman" w:hAnsi="Times New Roman" w:cs="Times New Roman"/>
          <w:sz w:val="24"/>
          <w:szCs w:val="24"/>
          <w:rPrChange w:id="326" w:author="MK Soft" w:date="2018-12-02T16:17:00Z">
            <w:rPr>
              <w:del w:id="327" w:author="MK Soft" w:date="2018-12-02T16:17:00Z"/>
              <w:rFonts w:ascii="Times New Roman" w:eastAsia="Times New Roman" w:hAnsi="Times New Roman" w:cs="Times New Roman"/>
              <w:b/>
              <w:sz w:val="24"/>
              <w:szCs w:val="24"/>
            </w:rPr>
          </w:rPrChange>
        </w:rPr>
        <w:pPrChange w:id="328" w:author="MK Soft" w:date="2018-12-02T16:17:00Z">
          <w:pPr>
            <w:keepNext/>
            <w:keepLines/>
            <w:pBdr>
              <w:top w:val="nil"/>
              <w:left w:val="nil"/>
              <w:bottom w:val="nil"/>
              <w:right w:val="nil"/>
              <w:between w:val="nil"/>
            </w:pBdr>
            <w:spacing w:before="40"/>
          </w:pPr>
        </w:pPrChange>
      </w:pPr>
    </w:p>
    <w:p w14:paraId="23C581EC" w14:textId="7ABD472C" w:rsidR="002C476C" w:rsidRPr="00AC71CB" w:rsidDel="00AC71CB" w:rsidRDefault="002C476C">
      <w:pPr>
        <w:ind w:firstLine="720"/>
        <w:jc w:val="both"/>
        <w:rPr>
          <w:del w:id="329" w:author="MK Soft" w:date="2018-12-02T16:17:00Z"/>
          <w:rFonts w:ascii="Times New Roman" w:eastAsia="Times New Roman" w:hAnsi="Times New Roman" w:cs="Times New Roman"/>
          <w:sz w:val="24"/>
          <w:szCs w:val="24"/>
          <w:rPrChange w:id="330" w:author="MK Soft" w:date="2018-12-02T16:17:00Z">
            <w:rPr>
              <w:del w:id="331" w:author="MK Soft" w:date="2018-12-02T16:17:00Z"/>
              <w:rFonts w:ascii="Times New Roman" w:eastAsia="Times New Roman" w:hAnsi="Times New Roman" w:cs="Times New Roman"/>
              <w:b/>
              <w:sz w:val="24"/>
              <w:szCs w:val="24"/>
            </w:rPr>
          </w:rPrChange>
        </w:rPr>
        <w:pPrChange w:id="332" w:author="MK Soft" w:date="2018-12-02T16:17:00Z">
          <w:pPr>
            <w:keepNext/>
            <w:keepLines/>
            <w:pBdr>
              <w:top w:val="nil"/>
              <w:left w:val="nil"/>
              <w:bottom w:val="nil"/>
              <w:right w:val="nil"/>
              <w:between w:val="nil"/>
            </w:pBdr>
            <w:spacing w:before="40"/>
          </w:pPr>
        </w:pPrChange>
      </w:pPr>
    </w:p>
    <w:p w14:paraId="23C581ED" w14:textId="4A6060E7" w:rsidR="002C476C" w:rsidRPr="00AC71CB" w:rsidDel="00AC71CB" w:rsidRDefault="002C476C">
      <w:pPr>
        <w:ind w:firstLine="720"/>
        <w:jc w:val="both"/>
        <w:rPr>
          <w:del w:id="333" w:author="MK Soft" w:date="2018-12-02T16:17:00Z"/>
          <w:rFonts w:ascii="Times New Roman" w:eastAsia="Times New Roman" w:hAnsi="Times New Roman" w:cs="Times New Roman"/>
          <w:sz w:val="24"/>
          <w:szCs w:val="24"/>
          <w:rPrChange w:id="334" w:author="MK Soft" w:date="2018-12-02T16:17:00Z">
            <w:rPr>
              <w:del w:id="335" w:author="MK Soft" w:date="2018-12-02T16:17:00Z"/>
              <w:rFonts w:ascii="Times New Roman" w:eastAsia="Times New Roman" w:hAnsi="Times New Roman" w:cs="Times New Roman"/>
              <w:b/>
              <w:sz w:val="24"/>
              <w:szCs w:val="24"/>
            </w:rPr>
          </w:rPrChange>
        </w:rPr>
        <w:pPrChange w:id="336" w:author="MK Soft" w:date="2018-12-02T16:17:00Z">
          <w:pPr>
            <w:keepNext/>
            <w:keepLines/>
            <w:pBdr>
              <w:top w:val="nil"/>
              <w:left w:val="nil"/>
              <w:bottom w:val="nil"/>
              <w:right w:val="nil"/>
              <w:between w:val="nil"/>
            </w:pBdr>
            <w:spacing w:before="40"/>
          </w:pPr>
        </w:pPrChange>
      </w:pPr>
    </w:p>
    <w:p w14:paraId="23C581EE" w14:textId="6E724E2A" w:rsidR="002C476C" w:rsidRPr="00AC71CB" w:rsidDel="00AC71CB" w:rsidRDefault="002C476C">
      <w:pPr>
        <w:ind w:firstLine="720"/>
        <w:jc w:val="both"/>
        <w:rPr>
          <w:del w:id="337" w:author="MK Soft" w:date="2018-12-02T16:17:00Z"/>
          <w:rFonts w:ascii="Times New Roman" w:eastAsia="Times New Roman" w:hAnsi="Times New Roman" w:cs="Times New Roman"/>
          <w:sz w:val="24"/>
          <w:szCs w:val="24"/>
          <w:rPrChange w:id="338" w:author="MK Soft" w:date="2018-12-02T16:17:00Z">
            <w:rPr>
              <w:del w:id="339" w:author="MK Soft" w:date="2018-12-02T16:17:00Z"/>
              <w:rFonts w:ascii="Times New Roman" w:eastAsia="Times New Roman" w:hAnsi="Times New Roman" w:cs="Times New Roman"/>
              <w:b/>
              <w:sz w:val="24"/>
              <w:szCs w:val="24"/>
            </w:rPr>
          </w:rPrChange>
        </w:rPr>
        <w:pPrChange w:id="340" w:author="MK Soft" w:date="2018-12-02T16:17:00Z">
          <w:pPr>
            <w:keepNext/>
            <w:keepLines/>
            <w:pBdr>
              <w:top w:val="nil"/>
              <w:left w:val="nil"/>
              <w:bottom w:val="nil"/>
              <w:right w:val="nil"/>
              <w:between w:val="nil"/>
            </w:pBdr>
            <w:spacing w:before="40"/>
          </w:pPr>
        </w:pPrChange>
      </w:pPr>
    </w:p>
    <w:p w14:paraId="23C581EF" w14:textId="322D8FB4" w:rsidR="002C476C" w:rsidRPr="00AC71CB" w:rsidDel="00AC71CB" w:rsidRDefault="002C476C">
      <w:pPr>
        <w:ind w:firstLine="720"/>
        <w:jc w:val="both"/>
        <w:rPr>
          <w:del w:id="341" w:author="MK Soft" w:date="2018-12-02T16:17:00Z"/>
          <w:rFonts w:ascii="Times New Roman" w:eastAsia="Times New Roman" w:hAnsi="Times New Roman" w:cs="Times New Roman"/>
          <w:sz w:val="24"/>
          <w:szCs w:val="24"/>
          <w:rPrChange w:id="342" w:author="MK Soft" w:date="2018-12-02T16:17:00Z">
            <w:rPr>
              <w:del w:id="343" w:author="MK Soft" w:date="2018-12-02T16:17:00Z"/>
              <w:rFonts w:ascii="Times New Roman" w:eastAsia="Times New Roman" w:hAnsi="Times New Roman" w:cs="Times New Roman"/>
              <w:b/>
              <w:sz w:val="24"/>
              <w:szCs w:val="24"/>
            </w:rPr>
          </w:rPrChange>
        </w:rPr>
        <w:pPrChange w:id="344" w:author="MK Soft" w:date="2018-12-02T16:17:00Z">
          <w:pPr>
            <w:keepNext/>
            <w:keepLines/>
            <w:pBdr>
              <w:top w:val="nil"/>
              <w:left w:val="nil"/>
              <w:bottom w:val="nil"/>
              <w:right w:val="nil"/>
              <w:between w:val="nil"/>
            </w:pBdr>
            <w:spacing w:before="40"/>
          </w:pPr>
        </w:pPrChange>
      </w:pPr>
    </w:p>
    <w:p w14:paraId="23C581F0" w14:textId="18EEBC58" w:rsidR="002C476C" w:rsidRPr="00AC71CB" w:rsidDel="00AC71CB" w:rsidRDefault="002C476C">
      <w:pPr>
        <w:ind w:firstLine="720"/>
        <w:jc w:val="both"/>
        <w:rPr>
          <w:del w:id="345" w:author="MK Soft" w:date="2018-12-02T16:17:00Z"/>
          <w:rFonts w:ascii="Times New Roman" w:eastAsia="Times New Roman" w:hAnsi="Times New Roman" w:cs="Times New Roman"/>
          <w:sz w:val="24"/>
          <w:szCs w:val="24"/>
          <w:rPrChange w:id="346" w:author="MK Soft" w:date="2018-12-02T16:17:00Z">
            <w:rPr>
              <w:del w:id="347" w:author="MK Soft" w:date="2018-12-02T16:17:00Z"/>
              <w:rFonts w:ascii="Times New Roman" w:eastAsia="Times New Roman" w:hAnsi="Times New Roman" w:cs="Times New Roman"/>
              <w:b/>
              <w:sz w:val="24"/>
              <w:szCs w:val="24"/>
            </w:rPr>
          </w:rPrChange>
        </w:rPr>
        <w:pPrChange w:id="348" w:author="MK Soft" w:date="2018-12-02T16:17:00Z">
          <w:pPr>
            <w:keepNext/>
            <w:keepLines/>
            <w:pBdr>
              <w:top w:val="nil"/>
              <w:left w:val="nil"/>
              <w:bottom w:val="nil"/>
              <w:right w:val="nil"/>
              <w:between w:val="nil"/>
            </w:pBdr>
            <w:spacing w:before="40"/>
          </w:pPr>
        </w:pPrChange>
      </w:pPr>
    </w:p>
    <w:p w14:paraId="23C581F1" w14:textId="54C0A452" w:rsidR="002C476C" w:rsidRPr="00AC71CB" w:rsidDel="00AC71CB" w:rsidRDefault="002C476C">
      <w:pPr>
        <w:ind w:firstLine="720"/>
        <w:jc w:val="both"/>
        <w:rPr>
          <w:del w:id="349" w:author="MK Soft" w:date="2018-12-02T16:17:00Z"/>
          <w:rFonts w:ascii="Times New Roman" w:eastAsia="Times New Roman" w:hAnsi="Times New Roman" w:cs="Times New Roman"/>
          <w:sz w:val="24"/>
          <w:szCs w:val="24"/>
          <w:rPrChange w:id="350" w:author="MK Soft" w:date="2018-12-02T16:17:00Z">
            <w:rPr>
              <w:del w:id="351" w:author="MK Soft" w:date="2018-12-02T16:17:00Z"/>
              <w:rFonts w:ascii="Times New Roman" w:eastAsia="Times New Roman" w:hAnsi="Times New Roman" w:cs="Times New Roman"/>
              <w:b/>
              <w:sz w:val="24"/>
              <w:szCs w:val="24"/>
            </w:rPr>
          </w:rPrChange>
        </w:rPr>
        <w:pPrChange w:id="352" w:author="MK Soft" w:date="2018-12-02T16:17:00Z">
          <w:pPr>
            <w:keepNext/>
            <w:keepLines/>
            <w:pBdr>
              <w:top w:val="nil"/>
              <w:left w:val="nil"/>
              <w:bottom w:val="nil"/>
              <w:right w:val="nil"/>
              <w:between w:val="nil"/>
            </w:pBdr>
            <w:spacing w:before="40"/>
          </w:pPr>
        </w:pPrChange>
      </w:pPr>
    </w:p>
    <w:p w14:paraId="23C581F2" w14:textId="7D6CBE12" w:rsidR="002C476C" w:rsidRPr="00AC71CB" w:rsidDel="00AC71CB" w:rsidRDefault="002C476C">
      <w:pPr>
        <w:ind w:firstLine="720"/>
        <w:jc w:val="both"/>
        <w:rPr>
          <w:del w:id="353" w:author="MK Soft" w:date="2018-12-02T16:17:00Z"/>
          <w:rFonts w:ascii="Times New Roman" w:eastAsia="Times New Roman" w:hAnsi="Times New Roman" w:cs="Times New Roman"/>
          <w:sz w:val="24"/>
          <w:szCs w:val="24"/>
          <w:rPrChange w:id="354" w:author="MK Soft" w:date="2018-12-02T16:17:00Z">
            <w:rPr>
              <w:del w:id="355" w:author="MK Soft" w:date="2018-12-02T16:17:00Z"/>
              <w:rFonts w:ascii="Times New Roman" w:eastAsia="Times New Roman" w:hAnsi="Times New Roman" w:cs="Times New Roman"/>
              <w:b/>
              <w:sz w:val="24"/>
              <w:szCs w:val="24"/>
            </w:rPr>
          </w:rPrChange>
        </w:rPr>
        <w:pPrChange w:id="356" w:author="MK Soft" w:date="2018-12-02T16:17:00Z">
          <w:pPr>
            <w:keepNext/>
            <w:keepLines/>
            <w:pBdr>
              <w:top w:val="nil"/>
              <w:left w:val="nil"/>
              <w:bottom w:val="nil"/>
              <w:right w:val="nil"/>
              <w:between w:val="nil"/>
            </w:pBdr>
            <w:spacing w:before="40"/>
          </w:pPr>
        </w:pPrChange>
      </w:pPr>
    </w:p>
    <w:p w14:paraId="23C581F3" w14:textId="4FC4A20A" w:rsidR="002C476C" w:rsidRPr="00AC71CB" w:rsidDel="00AC71CB" w:rsidRDefault="002C476C">
      <w:pPr>
        <w:ind w:firstLine="720"/>
        <w:jc w:val="both"/>
        <w:rPr>
          <w:del w:id="357" w:author="MK Soft" w:date="2018-12-02T16:17:00Z"/>
          <w:rFonts w:ascii="Times New Roman" w:eastAsia="Times New Roman" w:hAnsi="Times New Roman" w:cs="Times New Roman"/>
          <w:sz w:val="24"/>
          <w:szCs w:val="24"/>
          <w:rPrChange w:id="358" w:author="MK Soft" w:date="2018-12-02T16:17:00Z">
            <w:rPr>
              <w:del w:id="359" w:author="MK Soft" w:date="2018-12-02T16:17:00Z"/>
              <w:rFonts w:ascii="Times New Roman" w:eastAsia="Times New Roman" w:hAnsi="Times New Roman" w:cs="Times New Roman"/>
              <w:b/>
              <w:sz w:val="24"/>
              <w:szCs w:val="24"/>
            </w:rPr>
          </w:rPrChange>
        </w:rPr>
        <w:pPrChange w:id="360" w:author="MK Soft" w:date="2018-12-02T16:17:00Z">
          <w:pPr>
            <w:keepNext/>
            <w:keepLines/>
            <w:pBdr>
              <w:top w:val="nil"/>
              <w:left w:val="nil"/>
              <w:bottom w:val="nil"/>
              <w:right w:val="nil"/>
              <w:between w:val="nil"/>
            </w:pBdr>
            <w:spacing w:before="40"/>
          </w:pPr>
        </w:pPrChange>
      </w:pPr>
    </w:p>
    <w:p w14:paraId="23C581F4" w14:textId="458929E2" w:rsidR="002C476C" w:rsidRPr="00AC71CB" w:rsidDel="00AC71CB" w:rsidRDefault="002C476C">
      <w:pPr>
        <w:ind w:firstLine="720"/>
        <w:jc w:val="both"/>
        <w:rPr>
          <w:del w:id="361" w:author="MK Soft" w:date="2018-12-02T16:17:00Z"/>
          <w:rFonts w:ascii="Times New Roman" w:eastAsia="Times New Roman" w:hAnsi="Times New Roman" w:cs="Times New Roman"/>
          <w:sz w:val="24"/>
          <w:szCs w:val="24"/>
          <w:rPrChange w:id="362" w:author="MK Soft" w:date="2018-12-02T16:17:00Z">
            <w:rPr>
              <w:del w:id="363" w:author="MK Soft" w:date="2018-12-02T16:17:00Z"/>
              <w:rFonts w:ascii="Times New Roman" w:eastAsia="Times New Roman" w:hAnsi="Times New Roman" w:cs="Times New Roman"/>
              <w:b/>
              <w:sz w:val="24"/>
              <w:szCs w:val="24"/>
            </w:rPr>
          </w:rPrChange>
        </w:rPr>
        <w:pPrChange w:id="364" w:author="MK Soft" w:date="2018-12-02T16:17:00Z">
          <w:pPr>
            <w:keepNext/>
            <w:keepLines/>
            <w:pBdr>
              <w:top w:val="nil"/>
              <w:left w:val="nil"/>
              <w:bottom w:val="nil"/>
              <w:right w:val="nil"/>
              <w:between w:val="nil"/>
            </w:pBdr>
            <w:spacing w:before="40"/>
          </w:pPr>
        </w:pPrChange>
      </w:pPr>
    </w:p>
    <w:p w14:paraId="23C581F5" w14:textId="3A188B2F" w:rsidR="002C476C" w:rsidRPr="00AC71CB" w:rsidDel="00AC71CB" w:rsidRDefault="002C476C">
      <w:pPr>
        <w:ind w:firstLine="720"/>
        <w:jc w:val="both"/>
        <w:rPr>
          <w:del w:id="365" w:author="MK Soft" w:date="2018-12-02T16:17:00Z"/>
          <w:rFonts w:ascii="Times New Roman" w:eastAsia="Times New Roman" w:hAnsi="Times New Roman" w:cs="Times New Roman"/>
          <w:sz w:val="24"/>
          <w:szCs w:val="24"/>
          <w:rPrChange w:id="366" w:author="MK Soft" w:date="2018-12-02T16:17:00Z">
            <w:rPr>
              <w:del w:id="367" w:author="MK Soft" w:date="2018-12-02T16:17:00Z"/>
              <w:rFonts w:ascii="Times New Roman" w:eastAsia="Times New Roman" w:hAnsi="Times New Roman" w:cs="Times New Roman"/>
              <w:b/>
              <w:sz w:val="24"/>
              <w:szCs w:val="24"/>
            </w:rPr>
          </w:rPrChange>
        </w:rPr>
        <w:pPrChange w:id="368" w:author="MK Soft" w:date="2018-12-02T16:17:00Z">
          <w:pPr>
            <w:keepNext/>
            <w:keepLines/>
            <w:pBdr>
              <w:top w:val="nil"/>
              <w:left w:val="nil"/>
              <w:bottom w:val="nil"/>
              <w:right w:val="nil"/>
              <w:between w:val="nil"/>
            </w:pBdr>
            <w:spacing w:before="40"/>
          </w:pPr>
        </w:pPrChange>
      </w:pPr>
    </w:p>
    <w:p w14:paraId="23C581F6" w14:textId="5AA059DF" w:rsidR="002C476C" w:rsidRPr="00AC71CB" w:rsidDel="00AC71CB" w:rsidRDefault="002C476C">
      <w:pPr>
        <w:ind w:firstLine="720"/>
        <w:jc w:val="both"/>
        <w:rPr>
          <w:del w:id="369" w:author="MK Soft" w:date="2018-12-02T16:17:00Z"/>
          <w:rFonts w:ascii="Times New Roman" w:eastAsia="Times New Roman" w:hAnsi="Times New Roman" w:cs="Times New Roman"/>
          <w:sz w:val="24"/>
          <w:szCs w:val="24"/>
          <w:rPrChange w:id="370" w:author="MK Soft" w:date="2018-12-02T16:17:00Z">
            <w:rPr>
              <w:del w:id="371" w:author="MK Soft" w:date="2018-12-02T16:17:00Z"/>
              <w:rFonts w:ascii="Times New Roman" w:eastAsia="Times New Roman" w:hAnsi="Times New Roman" w:cs="Times New Roman"/>
              <w:b/>
              <w:sz w:val="24"/>
              <w:szCs w:val="24"/>
            </w:rPr>
          </w:rPrChange>
        </w:rPr>
        <w:pPrChange w:id="372" w:author="MK Soft" w:date="2018-12-02T16:17:00Z">
          <w:pPr>
            <w:keepNext/>
            <w:keepLines/>
            <w:pBdr>
              <w:top w:val="nil"/>
              <w:left w:val="nil"/>
              <w:bottom w:val="nil"/>
              <w:right w:val="nil"/>
              <w:between w:val="nil"/>
            </w:pBdr>
            <w:spacing w:before="40"/>
          </w:pPr>
        </w:pPrChange>
      </w:pPr>
    </w:p>
    <w:p w14:paraId="23C581F7" w14:textId="50FCD7FD" w:rsidR="002C476C" w:rsidDel="00AC71CB" w:rsidRDefault="002C476C">
      <w:pPr>
        <w:pBdr>
          <w:top w:val="nil"/>
          <w:left w:val="nil"/>
          <w:bottom w:val="nil"/>
          <w:right w:val="nil"/>
          <w:between w:val="nil"/>
        </w:pBdr>
        <w:jc w:val="both"/>
        <w:rPr>
          <w:del w:id="373" w:author="MK Soft" w:date="2018-12-02T16:17:00Z"/>
          <w:rFonts w:ascii="Times New Roman" w:eastAsia="Times New Roman" w:hAnsi="Times New Roman" w:cs="Times New Roman"/>
          <w:sz w:val="24"/>
          <w:szCs w:val="24"/>
        </w:rPr>
      </w:pPr>
    </w:p>
    <w:p w14:paraId="23C581F8" w14:textId="0EF6D529" w:rsidR="002C476C" w:rsidDel="00AC71CB" w:rsidRDefault="002C476C">
      <w:pPr>
        <w:pBdr>
          <w:top w:val="nil"/>
          <w:left w:val="nil"/>
          <w:bottom w:val="nil"/>
          <w:right w:val="nil"/>
          <w:between w:val="nil"/>
        </w:pBdr>
        <w:ind w:firstLine="720"/>
        <w:jc w:val="both"/>
        <w:rPr>
          <w:del w:id="374" w:author="MK Soft" w:date="2018-12-02T16:17:00Z"/>
          <w:rFonts w:ascii="Times New Roman" w:eastAsia="Times New Roman" w:hAnsi="Times New Roman" w:cs="Times New Roman"/>
          <w:sz w:val="24"/>
          <w:szCs w:val="24"/>
        </w:rPr>
      </w:pPr>
    </w:p>
    <w:p w14:paraId="23C581F9" w14:textId="2E5C4DFA" w:rsidR="002C476C" w:rsidDel="00AC71CB" w:rsidRDefault="002C476C">
      <w:pPr>
        <w:pBdr>
          <w:top w:val="nil"/>
          <w:left w:val="nil"/>
          <w:bottom w:val="nil"/>
          <w:right w:val="nil"/>
          <w:between w:val="nil"/>
        </w:pBdr>
        <w:ind w:firstLine="720"/>
        <w:jc w:val="both"/>
        <w:rPr>
          <w:del w:id="375" w:author="MK Soft" w:date="2018-12-02T16:17:00Z"/>
          <w:rFonts w:ascii="Times New Roman" w:eastAsia="Times New Roman" w:hAnsi="Times New Roman" w:cs="Times New Roman"/>
          <w:sz w:val="24"/>
          <w:szCs w:val="24"/>
        </w:rPr>
      </w:pPr>
    </w:p>
    <w:p w14:paraId="23C581FA" w14:textId="26283F9F" w:rsidR="002C476C" w:rsidDel="00AC71CB" w:rsidRDefault="002C476C">
      <w:pPr>
        <w:pBdr>
          <w:top w:val="nil"/>
          <w:left w:val="nil"/>
          <w:bottom w:val="nil"/>
          <w:right w:val="nil"/>
          <w:between w:val="nil"/>
        </w:pBdr>
        <w:ind w:firstLine="720"/>
        <w:jc w:val="both"/>
        <w:rPr>
          <w:del w:id="376" w:author="MK Soft" w:date="2018-12-02T16:17:00Z"/>
          <w:rFonts w:ascii="Times New Roman" w:eastAsia="Times New Roman" w:hAnsi="Times New Roman" w:cs="Times New Roman"/>
          <w:sz w:val="24"/>
          <w:szCs w:val="24"/>
        </w:rPr>
      </w:pPr>
    </w:p>
    <w:p w14:paraId="23C581FB" w14:textId="711D7B65" w:rsidR="002C476C" w:rsidDel="00AC71CB" w:rsidRDefault="002C476C">
      <w:pPr>
        <w:pBdr>
          <w:top w:val="nil"/>
          <w:left w:val="nil"/>
          <w:bottom w:val="nil"/>
          <w:right w:val="nil"/>
          <w:between w:val="nil"/>
        </w:pBdr>
        <w:ind w:firstLine="720"/>
        <w:jc w:val="both"/>
        <w:rPr>
          <w:del w:id="377" w:author="MK Soft" w:date="2018-12-02T16:17:00Z"/>
          <w:rFonts w:ascii="Times New Roman" w:eastAsia="Times New Roman" w:hAnsi="Times New Roman" w:cs="Times New Roman"/>
          <w:sz w:val="24"/>
          <w:szCs w:val="24"/>
        </w:rPr>
      </w:pPr>
    </w:p>
    <w:p w14:paraId="23C581FC" w14:textId="1313BA38" w:rsidR="002C476C" w:rsidDel="00AC71CB" w:rsidRDefault="002C476C">
      <w:pPr>
        <w:pBdr>
          <w:top w:val="nil"/>
          <w:left w:val="nil"/>
          <w:bottom w:val="nil"/>
          <w:right w:val="nil"/>
          <w:between w:val="nil"/>
        </w:pBdr>
        <w:ind w:firstLine="720"/>
        <w:jc w:val="both"/>
        <w:rPr>
          <w:del w:id="378" w:author="MK Soft" w:date="2018-12-02T16:17:00Z"/>
          <w:rFonts w:ascii="Times New Roman" w:eastAsia="Times New Roman" w:hAnsi="Times New Roman" w:cs="Times New Roman"/>
          <w:sz w:val="24"/>
          <w:szCs w:val="24"/>
        </w:rPr>
      </w:pPr>
    </w:p>
    <w:p w14:paraId="23C581FD" w14:textId="77777777" w:rsidR="002C476C" w:rsidRDefault="00436E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REFERÊNCIAS</w:t>
      </w:r>
    </w:p>
    <w:p w14:paraId="23C581FE"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379" w:author="MK Soft" w:date="2018-12-02T16:39:00Z">
            <w:rPr>
              <w:rFonts w:ascii="Times New Roman" w:eastAsia="Times New Roman" w:hAnsi="Times New Roman" w:cs="Times New Roman"/>
              <w:sz w:val="24"/>
              <w:szCs w:val="24"/>
            </w:rPr>
          </w:rPrChange>
        </w:rPr>
        <w:pPrChange w:id="380" w:author="MK Soft" w:date="2018-12-02T16:40:00Z">
          <w:pPr>
            <w:tabs>
              <w:tab w:val="left" w:pos="1211"/>
              <w:tab w:val="left" w:pos="5646"/>
              <w:tab w:val="left" w:pos="6530"/>
            </w:tabs>
            <w:spacing w:line="240" w:lineRule="auto"/>
            <w:jc w:val="both"/>
          </w:pPr>
        </w:pPrChange>
      </w:pPr>
      <w:r w:rsidRPr="00A43FD6">
        <w:rPr>
          <w:rStyle w:val="RefernciaIntensa"/>
          <w:b w:val="0"/>
          <w:smallCaps w:val="0"/>
          <w:color w:val="auto"/>
          <w:spacing w:val="0"/>
          <w:rPrChange w:id="381" w:author="MK Soft" w:date="2018-12-02T16:39:00Z">
            <w:rPr>
              <w:rFonts w:ascii="Times New Roman" w:eastAsia="Times New Roman" w:hAnsi="Times New Roman" w:cs="Times New Roman"/>
              <w:sz w:val="24"/>
              <w:szCs w:val="24"/>
            </w:rPr>
          </w:rPrChange>
        </w:rPr>
        <w:t xml:space="preserve">ANGULAR, Angular – </w:t>
      </w:r>
      <w:proofErr w:type="spellStart"/>
      <w:r w:rsidRPr="00A43FD6">
        <w:rPr>
          <w:rStyle w:val="RefernciaIntensa"/>
          <w:b w:val="0"/>
          <w:smallCaps w:val="0"/>
          <w:color w:val="auto"/>
          <w:spacing w:val="0"/>
          <w:rPrChange w:id="382" w:author="MK Soft" w:date="2018-12-02T16:39:00Z">
            <w:rPr>
              <w:rFonts w:ascii="Times New Roman" w:eastAsia="Times New Roman" w:hAnsi="Times New Roman" w:cs="Times New Roman"/>
              <w:sz w:val="24"/>
              <w:szCs w:val="24"/>
            </w:rPr>
          </w:rPrChange>
        </w:rPr>
        <w:t>Style</w:t>
      </w:r>
      <w:proofErr w:type="spellEnd"/>
      <w:r w:rsidRPr="00A43FD6">
        <w:rPr>
          <w:rStyle w:val="RefernciaIntensa"/>
          <w:b w:val="0"/>
          <w:smallCaps w:val="0"/>
          <w:color w:val="auto"/>
          <w:spacing w:val="0"/>
          <w:rPrChange w:id="383" w:author="MK Soft" w:date="2018-12-02T16:39:00Z">
            <w:rPr>
              <w:rFonts w:ascii="Times New Roman" w:eastAsia="Times New Roman" w:hAnsi="Times New Roman" w:cs="Times New Roman"/>
              <w:sz w:val="24"/>
              <w:szCs w:val="24"/>
            </w:rPr>
          </w:rPrChange>
        </w:rPr>
        <w:t xml:space="preserve"> </w:t>
      </w:r>
      <w:proofErr w:type="spellStart"/>
      <w:r w:rsidRPr="00A43FD6">
        <w:rPr>
          <w:rStyle w:val="RefernciaIntensa"/>
          <w:b w:val="0"/>
          <w:smallCaps w:val="0"/>
          <w:color w:val="auto"/>
          <w:spacing w:val="0"/>
          <w:rPrChange w:id="384" w:author="MK Soft" w:date="2018-12-02T16:39:00Z">
            <w:rPr>
              <w:rFonts w:ascii="Times New Roman" w:eastAsia="Times New Roman" w:hAnsi="Times New Roman" w:cs="Times New Roman"/>
              <w:sz w:val="24"/>
              <w:szCs w:val="24"/>
            </w:rPr>
          </w:rPrChange>
        </w:rPr>
        <w:t>Guide</w:t>
      </w:r>
      <w:proofErr w:type="spellEnd"/>
      <w:r w:rsidRPr="00A43FD6">
        <w:rPr>
          <w:rStyle w:val="RefernciaIntensa"/>
          <w:b w:val="0"/>
          <w:smallCaps w:val="0"/>
          <w:color w:val="auto"/>
          <w:spacing w:val="0"/>
          <w:rPrChange w:id="385" w:author="MK Soft" w:date="2018-12-02T16:39:00Z">
            <w:rPr>
              <w:rFonts w:ascii="Times New Roman" w:eastAsia="Times New Roman" w:hAnsi="Times New Roman" w:cs="Times New Roman"/>
              <w:sz w:val="24"/>
              <w:szCs w:val="24"/>
            </w:rPr>
          </w:rPrChange>
        </w:rPr>
        <w:t>. Disponível em &lt;https://angular.io/guide/styleguide&gt;. Acesso em: 26 nov. 2018.</w:t>
      </w:r>
    </w:p>
    <w:p w14:paraId="23C581FF" w14:textId="489376C3" w:rsidR="002C476C" w:rsidRPr="00A43FD6" w:rsidDel="00BC3C3A" w:rsidRDefault="002C476C">
      <w:pPr>
        <w:tabs>
          <w:tab w:val="left" w:pos="1211"/>
          <w:tab w:val="left" w:pos="5646"/>
          <w:tab w:val="left" w:pos="6530"/>
        </w:tabs>
        <w:spacing w:before="240" w:line="276" w:lineRule="auto"/>
        <w:jc w:val="both"/>
        <w:rPr>
          <w:del w:id="386" w:author="MK Soft" w:date="2018-12-02T16:36:00Z"/>
          <w:rStyle w:val="RefernciaIntensa"/>
          <w:b w:val="0"/>
          <w:smallCaps w:val="0"/>
          <w:color w:val="auto"/>
          <w:spacing w:val="0"/>
          <w:rPrChange w:id="387" w:author="MK Soft" w:date="2018-12-02T16:39:00Z">
            <w:rPr>
              <w:del w:id="388" w:author="MK Soft" w:date="2018-12-02T16:36:00Z"/>
              <w:rFonts w:ascii="Times New Roman" w:eastAsia="Times New Roman" w:hAnsi="Times New Roman" w:cs="Times New Roman"/>
              <w:sz w:val="24"/>
              <w:szCs w:val="24"/>
              <w:highlight w:val="white"/>
            </w:rPr>
          </w:rPrChange>
        </w:rPr>
        <w:pPrChange w:id="389" w:author="MK Soft" w:date="2018-12-02T16:40:00Z">
          <w:pPr/>
        </w:pPrChange>
      </w:pPr>
    </w:p>
    <w:p w14:paraId="23C58200"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390" w:author="MK Soft" w:date="2018-12-02T16:39:00Z">
            <w:rPr>
              <w:rFonts w:ascii="Times New Roman" w:eastAsia="Times New Roman" w:hAnsi="Times New Roman" w:cs="Times New Roman"/>
              <w:sz w:val="24"/>
              <w:szCs w:val="24"/>
              <w:highlight w:val="white"/>
            </w:rPr>
          </w:rPrChange>
        </w:rPr>
        <w:pPrChange w:id="391" w:author="MK Soft" w:date="2018-12-02T16:40:00Z">
          <w:pPr/>
        </w:pPrChange>
      </w:pPr>
      <w:r w:rsidRPr="00A43FD6">
        <w:rPr>
          <w:rStyle w:val="RefernciaIntensa"/>
          <w:b w:val="0"/>
          <w:smallCaps w:val="0"/>
          <w:color w:val="auto"/>
          <w:spacing w:val="0"/>
          <w:rPrChange w:id="392" w:author="MK Soft" w:date="2018-12-02T16:39:00Z">
            <w:rPr>
              <w:rFonts w:ascii="Times New Roman" w:eastAsia="Times New Roman" w:hAnsi="Times New Roman" w:cs="Times New Roman"/>
              <w:sz w:val="24"/>
              <w:szCs w:val="24"/>
              <w:highlight w:val="white"/>
            </w:rPr>
          </w:rPrChange>
        </w:rPr>
        <w:t xml:space="preserve">ASCENCIO, Ana Fernanda Gomes; DE CAMPOS, Edilene Aparecida </w:t>
      </w:r>
      <w:proofErr w:type="spellStart"/>
      <w:r w:rsidRPr="00A43FD6">
        <w:rPr>
          <w:rStyle w:val="RefernciaIntensa"/>
          <w:b w:val="0"/>
          <w:smallCaps w:val="0"/>
          <w:color w:val="auto"/>
          <w:spacing w:val="0"/>
          <w:rPrChange w:id="393" w:author="MK Soft" w:date="2018-12-02T16:39:00Z">
            <w:rPr>
              <w:rFonts w:ascii="Times New Roman" w:eastAsia="Times New Roman" w:hAnsi="Times New Roman" w:cs="Times New Roman"/>
              <w:sz w:val="24"/>
              <w:szCs w:val="24"/>
              <w:highlight w:val="white"/>
            </w:rPr>
          </w:rPrChange>
        </w:rPr>
        <w:t>Veneruchi</w:t>
      </w:r>
      <w:proofErr w:type="spellEnd"/>
      <w:r w:rsidRPr="00A43FD6">
        <w:rPr>
          <w:rStyle w:val="RefernciaIntensa"/>
          <w:b w:val="0"/>
          <w:smallCaps w:val="0"/>
          <w:color w:val="auto"/>
          <w:spacing w:val="0"/>
          <w:rPrChange w:id="394" w:author="MK Soft" w:date="2018-12-02T16:39:00Z">
            <w:rPr>
              <w:rFonts w:ascii="Times New Roman" w:eastAsia="Times New Roman" w:hAnsi="Times New Roman" w:cs="Times New Roman"/>
              <w:sz w:val="24"/>
              <w:szCs w:val="24"/>
              <w:highlight w:val="white"/>
            </w:rPr>
          </w:rPrChange>
        </w:rPr>
        <w:t xml:space="preserve">. </w:t>
      </w:r>
      <w:r w:rsidRPr="00A43FD6">
        <w:rPr>
          <w:rStyle w:val="RefernciaIntensa"/>
          <w:smallCaps w:val="0"/>
          <w:color w:val="auto"/>
          <w:spacing w:val="0"/>
          <w:rPrChange w:id="395" w:author="MK Soft" w:date="2018-12-02T16:39:00Z">
            <w:rPr>
              <w:rFonts w:ascii="Times New Roman" w:eastAsia="Times New Roman" w:hAnsi="Times New Roman" w:cs="Times New Roman"/>
              <w:b/>
              <w:sz w:val="24"/>
              <w:szCs w:val="24"/>
              <w:highlight w:val="white"/>
            </w:rPr>
          </w:rPrChange>
        </w:rPr>
        <w:t>Fundamentos da programação de computadores</w:t>
      </w:r>
      <w:r w:rsidRPr="00A43FD6">
        <w:rPr>
          <w:rStyle w:val="RefernciaIntensa"/>
          <w:b w:val="0"/>
          <w:smallCaps w:val="0"/>
          <w:color w:val="auto"/>
          <w:spacing w:val="0"/>
          <w:rPrChange w:id="396" w:author="MK Soft" w:date="2018-12-02T16:39:00Z">
            <w:rPr>
              <w:rFonts w:ascii="Times New Roman" w:eastAsia="Times New Roman" w:hAnsi="Times New Roman" w:cs="Times New Roman"/>
              <w:sz w:val="24"/>
              <w:szCs w:val="24"/>
              <w:highlight w:val="white"/>
            </w:rPr>
          </w:rPrChange>
        </w:rPr>
        <w:t xml:space="preserve">. Pearson </w:t>
      </w:r>
      <w:proofErr w:type="spellStart"/>
      <w:r w:rsidRPr="00A43FD6">
        <w:rPr>
          <w:rStyle w:val="RefernciaIntensa"/>
          <w:b w:val="0"/>
          <w:smallCaps w:val="0"/>
          <w:color w:val="auto"/>
          <w:spacing w:val="0"/>
          <w:rPrChange w:id="397" w:author="MK Soft" w:date="2018-12-02T16:39:00Z">
            <w:rPr>
              <w:rFonts w:ascii="Times New Roman" w:eastAsia="Times New Roman" w:hAnsi="Times New Roman" w:cs="Times New Roman"/>
              <w:sz w:val="24"/>
              <w:szCs w:val="24"/>
              <w:highlight w:val="white"/>
            </w:rPr>
          </w:rPrChange>
        </w:rPr>
        <w:t>Educación</w:t>
      </w:r>
      <w:proofErr w:type="spellEnd"/>
      <w:r w:rsidRPr="00A43FD6">
        <w:rPr>
          <w:rStyle w:val="RefernciaIntensa"/>
          <w:b w:val="0"/>
          <w:smallCaps w:val="0"/>
          <w:color w:val="auto"/>
          <w:spacing w:val="0"/>
          <w:rPrChange w:id="398" w:author="MK Soft" w:date="2018-12-02T16:39:00Z">
            <w:rPr>
              <w:rFonts w:ascii="Times New Roman" w:eastAsia="Times New Roman" w:hAnsi="Times New Roman" w:cs="Times New Roman"/>
              <w:sz w:val="24"/>
              <w:szCs w:val="24"/>
              <w:highlight w:val="white"/>
            </w:rPr>
          </w:rPrChange>
        </w:rPr>
        <w:t>, 2008.</w:t>
      </w:r>
    </w:p>
    <w:p w14:paraId="23C58201" w14:textId="5C3FF0FA" w:rsidR="002C476C" w:rsidRPr="00A43FD6" w:rsidDel="00BC3C3A" w:rsidRDefault="002C476C">
      <w:pPr>
        <w:tabs>
          <w:tab w:val="left" w:pos="1211"/>
          <w:tab w:val="left" w:pos="5646"/>
          <w:tab w:val="left" w:pos="6530"/>
        </w:tabs>
        <w:spacing w:before="240" w:line="276" w:lineRule="auto"/>
        <w:jc w:val="both"/>
        <w:rPr>
          <w:del w:id="399" w:author="MK Soft" w:date="2018-12-02T16:36:00Z"/>
          <w:rStyle w:val="RefernciaIntensa"/>
          <w:b w:val="0"/>
          <w:smallCaps w:val="0"/>
          <w:color w:val="auto"/>
          <w:spacing w:val="0"/>
          <w:rPrChange w:id="400" w:author="MK Soft" w:date="2018-12-02T16:39:00Z">
            <w:rPr>
              <w:del w:id="401" w:author="MK Soft" w:date="2018-12-02T16:36:00Z"/>
              <w:rFonts w:ascii="Times New Roman" w:eastAsia="Times New Roman" w:hAnsi="Times New Roman" w:cs="Times New Roman"/>
              <w:sz w:val="24"/>
              <w:szCs w:val="24"/>
              <w:highlight w:val="white"/>
            </w:rPr>
          </w:rPrChange>
        </w:rPr>
        <w:pPrChange w:id="402" w:author="MK Soft" w:date="2018-12-02T16:40:00Z">
          <w:pPr/>
        </w:pPrChange>
      </w:pPr>
    </w:p>
    <w:p w14:paraId="23C58202"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403" w:author="MK Soft" w:date="2018-12-02T16:39:00Z">
            <w:rPr>
              <w:rFonts w:ascii="Times New Roman" w:eastAsia="Times New Roman" w:hAnsi="Times New Roman" w:cs="Times New Roman"/>
              <w:sz w:val="24"/>
              <w:szCs w:val="24"/>
              <w:highlight w:val="white"/>
            </w:rPr>
          </w:rPrChange>
        </w:rPr>
        <w:pPrChange w:id="404" w:author="MK Soft" w:date="2018-12-02T16:40:00Z">
          <w:pPr/>
        </w:pPrChange>
      </w:pPr>
      <w:r w:rsidRPr="00A43FD6">
        <w:rPr>
          <w:rStyle w:val="RefernciaIntensa"/>
          <w:b w:val="0"/>
          <w:smallCaps w:val="0"/>
          <w:color w:val="auto"/>
          <w:spacing w:val="0"/>
          <w:rPrChange w:id="405" w:author="MK Soft" w:date="2018-12-02T16:39:00Z">
            <w:rPr>
              <w:rFonts w:ascii="Times New Roman" w:eastAsia="Times New Roman" w:hAnsi="Times New Roman" w:cs="Times New Roman"/>
              <w:sz w:val="24"/>
              <w:szCs w:val="24"/>
              <w:highlight w:val="white"/>
            </w:rPr>
          </w:rPrChange>
        </w:rPr>
        <w:t xml:space="preserve">CONTROLE DE VERSÃO, </w:t>
      </w:r>
      <w:r w:rsidR="00FB1AA2" w:rsidRPr="00A43FD6">
        <w:rPr>
          <w:rStyle w:val="RefernciaIntensa"/>
          <w:b w:val="0"/>
          <w:smallCaps w:val="0"/>
          <w:color w:val="auto"/>
          <w:spacing w:val="0"/>
          <w:rPrChange w:id="406" w:author="MK Soft" w:date="2018-12-02T16:39:00Z">
            <w:rPr>
              <w:rFonts w:ascii="Times New Roman" w:eastAsia="Times New Roman" w:hAnsi="Times New Roman" w:cs="Times New Roman"/>
              <w:color w:val="1155CC"/>
              <w:sz w:val="24"/>
              <w:szCs w:val="24"/>
              <w:highlight w:val="white"/>
              <w:u w:val="single"/>
            </w:rPr>
          </w:rPrChange>
        </w:rPr>
        <w:fldChar w:fldCharType="begin"/>
      </w:r>
      <w:r w:rsidR="00FB1AA2" w:rsidRPr="00A43FD6">
        <w:rPr>
          <w:rStyle w:val="RefernciaIntensa"/>
          <w:b w:val="0"/>
          <w:smallCaps w:val="0"/>
          <w:color w:val="auto"/>
          <w:spacing w:val="0"/>
          <w:rPrChange w:id="407" w:author="MK Soft" w:date="2018-12-02T16:39:00Z">
            <w:rPr>
              <w:rFonts w:ascii="Times New Roman" w:eastAsia="Times New Roman" w:hAnsi="Times New Roman" w:cs="Times New Roman"/>
              <w:color w:val="1155CC"/>
              <w:sz w:val="24"/>
              <w:szCs w:val="24"/>
              <w:highlight w:val="white"/>
              <w:u w:val="single"/>
            </w:rPr>
          </w:rPrChange>
        </w:rPr>
        <w:instrText xml:space="preserve"> HYPERLINK "https://git-scm.com/book/pt-br/v2/Come%C3%A7ando-Sobre-Controle-de-Vers%C3%A3o" \h </w:instrText>
      </w:r>
      <w:r w:rsidR="00FB1AA2" w:rsidRPr="00A43FD6">
        <w:rPr>
          <w:rStyle w:val="RefernciaIntensa"/>
          <w:b w:val="0"/>
          <w:smallCaps w:val="0"/>
          <w:color w:val="auto"/>
          <w:spacing w:val="0"/>
          <w:rPrChange w:id="408" w:author="MK Soft" w:date="2018-12-02T16:39:00Z">
            <w:rPr>
              <w:rFonts w:ascii="Times New Roman" w:eastAsia="Times New Roman" w:hAnsi="Times New Roman" w:cs="Times New Roman"/>
              <w:color w:val="1155CC"/>
              <w:sz w:val="24"/>
              <w:szCs w:val="24"/>
              <w:highlight w:val="white"/>
              <w:u w:val="single"/>
            </w:rPr>
          </w:rPrChange>
        </w:rPr>
        <w:fldChar w:fldCharType="separate"/>
      </w:r>
      <w:r w:rsidRPr="00A43FD6">
        <w:rPr>
          <w:rStyle w:val="RefernciaIntensa"/>
          <w:b w:val="0"/>
          <w:smallCaps w:val="0"/>
          <w:color w:val="auto"/>
          <w:spacing w:val="0"/>
          <w:rPrChange w:id="409" w:author="MK Soft" w:date="2018-12-02T16:39:00Z">
            <w:rPr>
              <w:rFonts w:ascii="Times New Roman" w:eastAsia="Times New Roman" w:hAnsi="Times New Roman" w:cs="Times New Roman"/>
              <w:color w:val="1155CC"/>
              <w:sz w:val="24"/>
              <w:szCs w:val="24"/>
              <w:highlight w:val="white"/>
              <w:u w:val="single"/>
            </w:rPr>
          </w:rPrChange>
        </w:rPr>
        <w:t>https://git-scm.com/book/pt-br/v2/Come%C3%A7ando-Sobre-Controle-de-Vers%C3%A3o</w:t>
      </w:r>
      <w:r w:rsidR="00FB1AA2" w:rsidRPr="00A43FD6">
        <w:rPr>
          <w:rStyle w:val="RefernciaIntensa"/>
          <w:b w:val="0"/>
          <w:smallCaps w:val="0"/>
          <w:color w:val="auto"/>
          <w:spacing w:val="0"/>
          <w:rPrChange w:id="410" w:author="MK Soft" w:date="2018-12-02T16:39:00Z">
            <w:rPr>
              <w:rFonts w:ascii="Times New Roman" w:eastAsia="Times New Roman" w:hAnsi="Times New Roman" w:cs="Times New Roman"/>
              <w:color w:val="1155CC"/>
              <w:sz w:val="24"/>
              <w:szCs w:val="24"/>
              <w:highlight w:val="white"/>
              <w:u w:val="single"/>
            </w:rPr>
          </w:rPrChange>
        </w:rPr>
        <w:fldChar w:fldCharType="end"/>
      </w:r>
      <w:r w:rsidRPr="00A43FD6">
        <w:rPr>
          <w:rStyle w:val="RefernciaIntensa"/>
          <w:b w:val="0"/>
          <w:smallCaps w:val="0"/>
          <w:color w:val="auto"/>
          <w:spacing w:val="0"/>
          <w:rPrChange w:id="411" w:author="MK Soft" w:date="2018-12-02T16:39:00Z">
            <w:rPr>
              <w:rFonts w:ascii="Times New Roman" w:eastAsia="Times New Roman" w:hAnsi="Times New Roman" w:cs="Times New Roman"/>
              <w:sz w:val="24"/>
              <w:szCs w:val="24"/>
              <w:highlight w:val="white"/>
            </w:rPr>
          </w:rPrChange>
        </w:rPr>
        <w:t>.</w:t>
      </w:r>
    </w:p>
    <w:p w14:paraId="23C58203" w14:textId="1C0C945E" w:rsidR="002C476C" w:rsidRPr="00A43FD6" w:rsidDel="00BC3C3A" w:rsidRDefault="002C476C">
      <w:pPr>
        <w:spacing w:before="240" w:line="276" w:lineRule="auto"/>
        <w:rPr>
          <w:del w:id="412" w:author="MK Soft" w:date="2018-12-02T16:36:00Z"/>
          <w:rStyle w:val="RefernciaIntensa"/>
          <w:b w:val="0"/>
          <w:smallCaps w:val="0"/>
          <w:color w:val="auto"/>
          <w:spacing w:val="0"/>
          <w:rPrChange w:id="413" w:author="MK Soft" w:date="2018-12-02T16:39:00Z">
            <w:rPr>
              <w:del w:id="414" w:author="MK Soft" w:date="2018-12-02T16:36:00Z"/>
              <w:rFonts w:ascii="Times New Roman" w:eastAsia="Times New Roman" w:hAnsi="Times New Roman" w:cs="Times New Roman"/>
              <w:sz w:val="24"/>
              <w:szCs w:val="24"/>
              <w:highlight w:val="white"/>
            </w:rPr>
          </w:rPrChange>
        </w:rPr>
        <w:pPrChange w:id="415" w:author="MK Soft" w:date="2018-12-02T16:40:00Z">
          <w:pPr/>
        </w:pPrChange>
      </w:pPr>
    </w:p>
    <w:p w14:paraId="23C58204"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416" w:author="MK Soft" w:date="2018-12-02T16:39:00Z">
            <w:rPr>
              <w:rFonts w:ascii="Times New Roman" w:eastAsia="Times New Roman" w:hAnsi="Times New Roman" w:cs="Times New Roman"/>
              <w:sz w:val="24"/>
              <w:szCs w:val="24"/>
              <w:highlight w:val="white"/>
            </w:rPr>
          </w:rPrChange>
        </w:rPr>
        <w:pPrChange w:id="417" w:author="MK Soft" w:date="2018-12-02T16:40:00Z">
          <w:pPr>
            <w:tabs>
              <w:tab w:val="left" w:pos="1211"/>
              <w:tab w:val="left" w:pos="5646"/>
              <w:tab w:val="left" w:pos="6530"/>
            </w:tabs>
            <w:jc w:val="both"/>
          </w:pPr>
        </w:pPrChange>
      </w:pPr>
      <w:r w:rsidRPr="00A43FD6">
        <w:rPr>
          <w:rStyle w:val="RefernciaIntensa"/>
          <w:b w:val="0"/>
          <w:smallCaps w:val="0"/>
          <w:color w:val="auto"/>
          <w:spacing w:val="0"/>
          <w:rPrChange w:id="418" w:author="MK Soft" w:date="2018-12-02T16:39:00Z">
            <w:rPr>
              <w:rFonts w:ascii="Times New Roman" w:eastAsia="Times New Roman" w:hAnsi="Times New Roman" w:cs="Times New Roman"/>
              <w:sz w:val="24"/>
              <w:szCs w:val="24"/>
            </w:rPr>
          </w:rPrChange>
        </w:rPr>
        <w:t xml:space="preserve">IONIC FRAMEWORK, </w:t>
      </w:r>
      <w:proofErr w:type="spellStart"/>
      <w:r w:rsidRPr="00A43FD6">
        <w:rPr>
          <w:rStyle w:val="RefernciaIntensa"/>
          <w:b w:val="0"/>
          <w:smallCaps w:val="0"/>
          <w:color w:val="auto"/>
          <w:spacing w:val="0"/>
          <w:rPrChange w:id="419" w:author="MK Soft" w:date="2018-12-02T16:39:00Z">
            <w:rPr>
              <w:rFonts w:ascii="Times New Roman" w:eastAsia="Times New Roman" w:hAnsi="Times New Roman" w:cs="Times New Roman"/>
              <w:sz w:val="24"/>
              <w:szCs w:val="24"/>
            </w:rPr>
          </w:rPrChange>
        </w:rPr>
        <w:t>Ionic</w:t>
      </w:r>
      <w:proofErr w:type="spellEnd"/>
      <w:r w:rsidRPr="00A43FD6">
        <w:rPr>
          <w:rStyle w:val="RefernciaIntensa"/>
          <w:b w:val="0"/>
          <w:smallCaps w:val="0"/>
          <w:color w:val="auto"/>
          <w:spacing w:val="0"/>
          <w:rPrChange w:id="420" w:author="MK Soft" w:date="2018-12-02T16:39:00Z">
            <w:rPr>
              <w:rFonts w:ascii="Times New Roman" w:eastAsia="Times New Roman" w:hAnsi="Times New Roman" w:cs="Times New Roman"/>
              <w:sz w:val="24"/>
              <w:szCs w:val="24"/>
            </w:rPr>
          </w:rPrChange>
        </w:rPr>
        <w:t xml:space="preserve"> – Componentes. Disponível em &lt;https://ionicframework.com/docs/components/&gt;. Acesso em: 26 nov. 2018.</w:t>
      </w:r>
    </w:p>
    <w:p w14:paraId="23C58205" w14:textId="29A4A30E" w:rsidR="002C476C" w:rsidRPr="00A43FD6" w:rsidDel="00BC3C3A" w:rsidRDefault="002C476C">
      <w:pPr>
        <w:tabs>
          <w:tab w:val="left" w:pos="1211"/>
          <w:tab w:val="left" w:pos="5646"/>
          <w:tab w:val="left" w:pos="6530"/>
        </w:tabs>
        <w:spacing w:before="240" w:line="276" w:lineRule="auto"/>
        <w:jc w:val="both"/>
        <w:rPr>
          <w:del w:id="421" w:author="MK Soft" w:date="2018-12-02T16:36:00Z"/>
          <w:rStyle w:val="RefernciaIntensa"/>
          <w:b w:val="0"/>
          <w:smallCaps w:val="0"/>
          <w:color w:val="auto"/>
          <w:spacing w:val="0"/>
          <w:rPrChange w:id="422" w:author="MK Soft" w:date="2018-12-02T16:39:00Z">
            <w:rPr>
              <w:del w:id="423" w:author="MK Soft" w:date="2018-12-02T16:36:00Z"/>
              <w:rFonts w:ascii="Times New Roman" w:eastAsia="Times New Roman" w:hAnsi="Times New Roman" w:cs="Times New Roman"/>
              <w:sz w:val="24"/>
              <w:szCs w:val="24"/>
            </w:rPr>
          </w:rPrChange>
        </w:rPr>
        <w:pPrChange w:id="424" w:author="MK Soft" w:date="2018-12-02T16:40:00Z">
          <w:pPr/>
        </w:pPrChange>
      </w:pPr>
    </w:p>
    <w:p w14:paraId="23C58206"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425" w:author="MK Soft" w:date="2018-12-02T16:39:00Z">
            <w:rPr>
              <w:rFonts w:ascii="Times New Roman" w:eastAsia="Times New Roman" w:hAnsi="Times New Roman" w:cs="Times New Roman"/>
              <w:sz w:val="24"/>
              <w:szCs w:val="24"/>
            </w:rPr>
          </w:rPrChange>
        </w:rPr>
        <w:pPrChange w:id="426" w:author="MK Soft" w:date="2018-12-02T16:40:00Z">
          <w:pPr/>
        </w:pPrChange>
      </w:pPr>
      <w:r w:rsidRPr="00A43FD6">
        <w:rPr>
          <w:rStyle w:val="RefernciaIntensa"/>
          <w:b w:val="0"/>
          <w:smallCaps w:val="0"/>
          <w:color w:val="auto"/>
          <w:spacing w:val="0"/>
          <w:rPrChange w:id="427" w:author="MK Soft" w:date="2018-12-02T16:39:00Z">
            <w:rPr>
              <w:rFonts w:ascii="Times New Roman" w:eastAsia="Times New Roman" w:hAnsi="Times New Roman" w:cs="Times New Roman"/>
              <w:sz w:val="24"/>
              <w:szCs w:val="24"/>
              <w:highlight w:val="white"/>
            </w:rPr>
          </w:rPrChange>
        </w:rPr>
        <w:t xml:space="preserve">FRAGOSO, R. </w:t>
      </w:r>
      <w:proofErr w:type="gramStart"/>
      <w:r w:rsidRPr="00A43FD6">
        <w:rPr>
          <w:rStyle w:val="RefernciaIntensa"/>
          <w:b w:val="0"/>
          <w:smallCaps w:val="0"/>
          <w:color w:val="auto"/>
          <w:spacing w:val="0"/>
          <w:rPrChange w:id="428" w:author="MK Soft" w:date="2018-12-02T16:39:00Z">
            <w:rPr>
              <w:rFonts w:ascii="Times New Roman" w:eastAsia="Times New Roman" w:hAnsi="Times New Roman" w:cs="Times New Roman"/>
              <w:sz w:val="24"/>
              <w:szCs w:val="24"/>
              <w:highlight w:val="white"/>
            </w:rPr>
          </w:rPrChange>
        </w:rPr>
        <w:t>R.,(</w:t>
      </w:r>
      <w:proofErr w:type="gramEnd"/>
      <w:r w:rsidRPr="00A43FD6">
        <w:rPr>
          <w:rStyle w:val="RefernciaIntensa"/>
          <w:b w:val="0"/>
          <w:smallCaps w:val="0"/>
          <w:color w:val="auto"/>
          <w:spacing w:val="0"/>
          <w:rPrChange w:id="429" w:author="MK Soft" w:date="2018-12-02T16:39:00Z">
            <w:rPr>
              <w:rFonts w:ascii="Times New Roman" w:eastAsia="Times New Roman" w:hAnsi="Times New Roman" w:cs="Times New Roman"/>
              <w:sz w:val="24"/>
              <w:szCs w:val="24"/>
              <w:highlight w:val="white"/>
            </w:rPr>
          </w:rPrChange>
        </w:rPr>
        <w:t xml:space="preserve">2008)" O que é </w:t>
      </w:r>
      <w:proofErr w:type="spellStart"/>
      <w:r w:rsidRPr="00A43FD6">
        <w:rPr>
          <w:rStyle w:val="RefernciaIntensa"/>
          <w:b w:val="0"/>
          <w:smallCaps w:val="0"/>
          <w:color w:val="auto"/>
          <w:spacing w:val="0"/>
          <w:rPrChange w:id="430" w:author="MK Soft" w:date="2018-12-02T16:39:00Z">
            <w:rPr>
              <w:rFonts w:ascii="Times New Roman" w:eastAsia="Times New Roman" w:hAnsi="Times New Roman" w:cs="Times New Roman"/>
              <w:sz w:val="24"/>
              <w:szCs w:val="24"/>
              <w:highlight w:val="white"/>
            </w:rPr>
          </w:rPrChange>
        </w:rPr>
        <w:t>Hibernate</w:t>
      </w:r>
      <w:proofErr w:type="spellEnd"/>
      <w:r w:rsidRPr="00A43FD6">
        <w:rPr>
          <w:rStyle w:val="RefernciaIntensa"/>
          <w:b w:val="0"/>
          <w:smallCaps w:val="0"/>
          <w:color w:val="auto"/>
          <w:spacing w:val="0"/>
          <w:rPrChange w:id="431" w:author="MK Soft" w:date="2018-12-02T16:39:00Z">
            <w:rPr>
              <w:rFonts w:ascii="Times New Roman" w:eastAsia="Times New Roman" w:hAnsi="Times New Roman" w:cs="Times New Roman"/>
              <w:sz w:val="24"/>
              <w:szCs w:val="24"/>
              <w:highlight w:val="white"/>
            </w:rPr>
          </w:rPrChange>
        </w:rPr>
        <w:t>.</w:t>
      </w:r>
    </w:p>
    <w:p w14:paraId="23C58207" w14:textId="2C101FD0" w:rsidR="002C476C" w:rsidRPr="00A43FD6" w:rsidDel="00BC3C3A" w:rsidRDefault="002C476C">
      <w:pPr>
        <w:spacing w:before="240" w:line="276" w:lineRule="auto"/>
        <w:jc w:val="both"/>
        <w:rPr>
          <w:del w:id="432" w:author="MK Soft" w:date="2018-12-02T16:36:00Z"/>
          <w:rStyle w:val="RefernciaIntensa"/>
          <w:b w:val="0"/>
          <w:smallCaps w:val="0"/>
          <w:color w:val="auto"/>
          <w:spacing w:val="0"/>
          <w:rPrChange w:id="433" w:author="MK Soft" w:date="2018-12-02T16:39:00Z">
            <w:rPr>
              <w:del w:id="434" w:author="MK Soft" w:date="2018-12-02T16:36:00Z"/>
              <w:rFonts w:ascii="Times New Roman" w:eastAsia="Times New Roman" w:hAnsi="Times New Roman" w:cs="Times New Roman"/>
              <w:sz w:val="24"/>
              <w:szCs w:val="24"/>
            </w:rPr>
          </w:rPrChange>
        </w:rPr>
        <w:pPrChange w:id="435" w:author="MK Soft" w:date="2018-12-02T16:40:00Z">
          <w:pPr/>
        </w:pPrChange>
      </w:pPr>
    </w:p>
    <w:p w14:paraId="23C58208"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436" w:author="MK Soft" w:date="2018-12-02T16:39:00Z">
            <w:rPr>
              <w:rFonts w:ascii="Times New Roman" w:eastAsia="Times New Roman" w:hAnsi="Times New Roman" w:cs="Times New Roman"/>
              <w:sz w:val="24"/>
              <w:szCs w:val="24"/>
              <w:highlight w:val="white"/>
            </w:rPr>
          </w:rPrChange>
        </w:rPr>
        <w:pPrChange w:id="437" w:author="MK Soft" w:date="2018-12-02T16:40:00Z">
          <w:pPr>
            <w:tabs>
              <w:tab w:val="left" w:pos="1211"/>
              <w:tab w:val="left" w:pos="5646"/>
              <w:tab w:val="left" w:pos="6530"/>
            </w:tabs>
          </w:pPr>
        </w:pPrChange>
      </w:pPr>
      <w:r w:rsidRPr="00A43FD6">
        <w:rPr>
          <w:rStyle w:val="RefernciaIntensa"/>
          <w:b w:val="0"/>
          <w:smallCaps w:val="0"/>
          <w:color w:val="auto"/>
          <w:spacing w:val="0"/>
          <w:rPrChange w:id="438" w:author="MK Soft" w:date="2018-12-02T16:39:00Z">
            <w:rPr>
              <w:rFonts w:ascii="Times New Roman" w:eastAsia="Times New Roman" w:hAnsi="Times New Roman" w:cs="Times New Roman"/>
              <w:sz w:val="24"/>
              <w:szCs w:val="24"/>
              <w:highlight w:val="white"/>
            </w:rPr>
          </w:rPrChange>
        </w:rPr>
        <w:lastRenderedPageBreak/>
        <w:t xml:space="preserve">INDRUSIAK, Leandro Soares. Linguagem </w:t>
      </w:r>
      <w:proofErr w:type="spellStart"/>
      <w:r w:rsidRPr="00A43FD6">
        <w:rPr>
          <w:rStyle w:val="RefernciaIntensa"/>
          <w:b w:val="0"/>
          <w:smallCaps w:val="0"/>
          <w:color w:val="auto"/>
          <w:spacing w:val="0"/>
          <w:rPrChange w:id="439" w:author="MK Soft" w:date="2018-12-02T16:39:00Z">
            <w:rPr>
              <w:rFonts w:ascii="Times New Roman" w:eastAsia="Times New Roman" w:hAnsi="Times New Roman" w:cs="Times New Roman"/>
              <w:sz w:val="24"/>
              <w:szCs w:val="24"/>
              <w:highlight w:val="white"/>
            </w:rPr>
          </w:rPrChange>
        </w:rPr>
        <w:t>java</w:t>
      </w:r>
      <w:proofErr w:type="spellEnd"/>
      <w:r w:rsidRPr="00A43FD6">
        <w:rPr>
          <w:rStyle w:val="RefernciaIntensa"/>
          <w:b w:val="0"/>
          <w:smallCaps w:val="0"/>
          <w:color w:val="auto"/>
          <w:spacing w:val="0"/>
          <w:rPrChange w:id="440" w:author="MK Soft" w:date="2018-12-02T16:39:00Z">
            <w:rPr>
              <w:rFonts w:ascii="Times New Roman" w:eastAsia="Times New Roman" w:hAnsi="Times New Roman" w:cs="Times New Roman"/>
              <w:sz w:val="24"/>
              <w:szCs w:val="24"/>
              <w:highlight w:val="white"/>
            </w:rPr>
          </w:rPrChange>
        </w:rPr>
        <w:t xml:space="preserve">. </w:t>
      </w:r>
      <w:r w:rsidRPr="00A43FD6">
        <w:rPr>
          <w:rStyle w:val="RefernciaIntensa"/>
          <w:smallCaps w:val="0"/>
          <w:color w:val="auto"/>
          <w:spacing w:val="0"/>
          <w:rPrChange w:id="441" w:author="MK Soft" w:date="2018-12-02T16:39:00Z">
            <w:rPr>
              <w:rFonts w:ascii="Times New Roman" w:eastAsia="Times New Roman" w:hAnsi="Times New Roman" w:cs="Times New Roman"/>
              <w:b/>
              <w:sz w:val="24"/>
              <w:szCs w:val="24"/>
              <w:highlight w:val="white"/>
            </w:rPr>
          </w:rPrChange>
        </w:rPr>
        <w:t xml:space="preserve">Grupo </w:t>
      </w:r>
      <w:proofErr w:type="spellStart"/>
      <w:r w:rsidRPr="00A43FD6">
        <w:rPr>
          <w:rStyle w:val="RefernciaIntensa"/>
          <w:smallCaps w:val="0"/>
          <w:color w:val="auto"/>
          <w:spacing w:val="0"/>
          <w:rPrChange w:id="442" w:author="MK Soft" w:date="2018-12-02T16:39:00Z">
            <w:rPr>
              <w:rFonts w:ascii="Times New Roman" w:eastAsia="Times New Roman" w:hAnsi="Times New Roman" w:cs="Times New Roman"/>
              <w:b/>
              <w:sz w:val="24"/>
              <w:szCs w:val="24"/>
              <w:highlight w:val="white"/>
            </w:rPr>
          </w:rPrChange>
        </w:rPr>
        <w:t>JavaRS</w:t>
      </w:r>
      <w:proofErr w:type="spellEnd"/>
      <w:r w:rsidRPr="00A43FD6">
        <w:rPr>
          <w:rStyle w:val="RefernciaIntensa"/>
          <w:smallCaps w:val="0"/>
          <w:color w:val="auto"/>
          <w:spacing w:val="0"/>
          <w:rPrChange w:id="443" w:author="MK Soft" w:date="2018-12-02T16:39:00Z">
            <w:rPr>
              <w:rFonts w:ascii="Times New Roman" w:eastAsia="Times New Roman" w:hAnsi="Times New Roman" w:cs="Times New Roman"/>
              <w:b/>
              <w:sz w:val="24"/>
              <w:szCs w:val="24"/>
              <w:highlight w:val="white"/>
            </w:rPr>
          </w:rPrChange>
        </w:rPr>
        <w:t xml:space="preserve"> JUG Rio Grande do Sul</w:t>
      </w:r>
      <w:r w:rsidRPr="00A43FD6">
        <w:rPr>
          <w:rStyle w:val="RefernciaIntensa"/>
          <w:b w:val="0"/>
          <w:smallCaps w:val="0"/>
          <w:color w:val="auto"/>
          <w:spacing w:val="0"/>
          <w:rPrChange w:id="444" w:author="MK Soft" w:date="2018-12-02T16:39:00Z">
            <w:rPr>
              <w:rFonts w:ascii="Times New Roman" w:eastAsia="Times New Roman" w:hAnsi="Times New Roman" w:cs="Times New Roman"/>
              <w:sz w:val="24"/>
              <w:szCs w:val="24"/>
              <w:highlight w:val="white"/>
            </w:rPr>
          </w:rPrChange>
        </w:rPr>
        <w:t>, 1996.</w:t>
      </w:r>
    </w:p>
    <w:p w14:paraId="23C58209" w14:textId="01A12C3C" w:rsidR="002C476C" w:rsidRPr="00A43FD6" w:rsidDel="00BC3C3A" w:rsidRDefault="002C476C">
      <w:pPr>
        <w:tabs>
          <w:tab w:val="left" w:pos="1211"/>
          <w:tab w:val="left" w:pos="5646"/>
          <w:tab w:val="left" w:pos="6530"/>
        </w:tabs>
        <w:spacing w:before="240" w:line="276" w:lineRule="auto"/>
        <w:jc w:val="both"/>
        <w:rPr>
          <w:del w:id="445" w:author="MK Soft" w:date="2018-12-02T16:36:00Z"/>
          <w:rStyle w:val="RefernciaIntensa"/>
          <w:b w:val="0"/>
          <w:smallCaps w:val="0"/>
          <w:color w:val="auto"/>
          <w:spacing w:val="0"/>
          <w:rPrChange w:id="446" w:author="MK Soft" w:date="2018-12-02T16:39:00Z">
            <w:rPr>
              <w:del w:id="447" w:author="MK Soft" w:date="2018-12-02T16:36:00Z"/>
              <w:rFonts w:ascii="Times New Roman" w:eastAsia="Times New Roman" w:hAnsi="Times New Roman" w:cs="Times New Roman"/>
              <w:sz w:val="24"/>
              <w:szCs w:val="24"/>
              <w:highlight w:val="white"/>
            </w:rPr>
          </w:rPrChange>
        </w:rPr>
        <w:pPrChange w:id="448" w:author="MK Soft" w:date="2018-12-02T16:40:00Z">
          <w:pPr>
            <w:tabs>
              <w:tab w:val="left" w:pos="1211"/>
              <w:tab w:val="left" w:pos="5646"/>
              <w:tab w:val="left" w:pos="6530"/>
            </w:tabs>
          </w:pPr>
        </w:pPrChange>
      </w:pPr>
    </w:p>
    <w:p w14:paraId="23C5820A"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449" w:author="MK Soft" w:date="2018-12-02T16:39:00Z">
            <w:rPr>
              <w:rFonts w:ascii="Times New Roman" w:eastAsia="Times New Roman" w:hAnsi="Times New Roman" w:cs="Times New Roman"/>
              <w:sz w:val="24"/>
              <w:szCs w:val="24"/>
              <w:highlight w:val="white"/>
            </w:rPr>
          </w:rPrChange>
        </w:rPr>
        <w:pPrChange w:id="450" w:author="MK Soft" w:date="2018-12-02T16:40:00Z">
          <w:pPr>
            <w:spacing w:after="200"/>
          </w:pPr>
        </w:pPrChange>
      </w:pPr>
      <w:r w:rsidRPr="00A43FD6">
        <w:rPr>
          <w:rStyle w:val="RefernciaIntensa"/>
          <w:b w:val="0"/>
          <w:smallCaps w:val="0"/>
          <w:color w:val="auto"/>
          <w:spacing w:val="0"/>
          <w:rPrChange w:id="451" w:author="MK Soft" w:date="2018-12-02T16:39:00Z">
            <w:rPr>
              <w:rFonts w:ascii="Times New Roman" w:eastAsia="Times New Roman" w:hAnsi="Times New Roman" w:cs="Times New Roman"/>
              <w:sz w:val="24"/>
              <w:szCs w:val="24"/>
              <w:highlight w:val="white"/>
              <w:lang w:val="en-US"/>
            </w:rPr>
          </w:rPrChange>
        </w:rPr>
        <w:t>J2EE - &lt;https://pt.wikibooks.org/wiki/J2EE/Introdu%C3%A7%C3%A3o&gt;</w:t>
      </w:r>
      <w:r w:rsidRPr="00A43FD6">
        <w:rPr>
          <w:rStyle w:val="RefernciaIntensa"/>
          <w:b w:val="0"/>
          <w:smallCaps w:val="0"/>
          <w:color w:val="auto"/>
          <w:spacing w:val="0"/>
          <w:rPrChange w:id="452" w:author="MK Soft" w:date="2018-12-02T16:39:00Z">
            <w:rPr>
              <w:rFonts w:ascii="Times New Roman" w:eastAsia="Times New Roman" w:hAnsi="Times New Roman" w:cs="Times New Roman"/>
              <w:sz w:val="24"/>
              <w:szCs w:val="24"/>
              <w:lang w:val="en-US"/>
            </w:rPr>
          </w:rPrChange>
        </w:rPr>
        <w:t xml:space="preserve">. </w:t>
      </w:r>
      <w:r w:rsidRPr="00A43FD6">
        <w:rPr>
          <w:rStyle w:val="RefernciaIntensa"/>
          <w:b w:val="0"/>
          <w:smallCaps w:val="0"/>
          <w:color w:val="auto"/>
          <w:spacing w:val="0"/>
          <w:rPrChange w:id="453" w:author="MK Soft" w:date="2018-12-02T16:39:00Z">
            <w:rPr>
              <w:rFonts w:ascii="Times New Roman" w:eastAsia="Times New Roman" w:hAnsi="Times New Roman" w:cs="Times New Roman"/>
              <w:sz w:val="24"/>
              <w:szCs w:val="24"/>
            </w:rPr>
          </w:rPrChange>
        </w:rPr>
        <w:t>Acesso em: 20 out. 2018.</w:t>
      </w:r>
    </w:p>
    <w:p w14:paraId="23C5820B" w14:textId="1F2A99B8" w:rsidR="002C476C" w:rsidRPr="00A43FD6" w:rsidDel="00BC3C3A" w:rsidRDefault="002C476C">
      <w:pPr>
        <w:tabs>
          <w:tab w:val="left" w:pos="1211"/>
          <w:tab w:val="left" w:pos="5646"/>
          <w:tab w:val="left" w:pos="6530"/>
        </w:tabs>
        <w:spacing w:before="240" w:line="276" w:lineRule="auto"/>
        <w:jc w:val="both"/>
        <w:rPr>
          <w:del w:id="454" w:author="MK Soft" w:date="2018-12-02T16:36:00Z"/>
          <w:rStyle w:val="RefernciaIntensa"/>
          <w:b w:val="0"/>
          <w:smallCaps w:val="0"/>
          <w:color w:val="auto"/>
          <w:spacing w:val="0"/>
          <w:rPrChange w:id="455" w:author="MK Soft" w:date="2018-12-02T16:39:00Z">
            <w:rPr>
              <w:del w:id="456" w:author="MK Soft" w:date="2018-12-02T16:36:00Z"/>
              <w:rFonts w:ascii="Times New Roman" w:eastAsia="Times New Roman" w:hAnsi="Times New Roman" w:cs="Times New Roman"/>
              <w:sz w:val="24"/>
              <w:szCs w:val="24"/>
              <w:highlight w:val="white"/>
            </w:rPr>
          </w:rPrChange>
        </w:rPr>
        <w:pPrChange w:id="457" w:author="MK Soft" w:date="2018-12-02T16:40:00Z">
          <w:pPr/>
        </w:pPrChange>
      </w:pPr>
    </w:p>
    <w:p w14:paraId="23C5820C"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458" w:author="MK Soft" w:date="2018-12-02T16:39:00Z">
            <w:rPr>
              <w:rFonts w:ascii="Times New Roman" w:eastAsia="Times New Roman" w:hAnsi="Times New Roman" w:cs="Times New Roman"/>
              <w:sz w:val="24"/>
              <w:szCs w:val="24"/>
              <w:highlight w:val="white"/>
            </w:rPr>
          </w:rPrChange>
        </w:rPr>
        <w:pPrChange w:id="459" w:author="MK Soft" w:date="2018-12-02T16:40:00Z">
          <w:pPr/>
        </w:pPrChange>
      </w:pPr>
      <w:r w:rsidRPr="00A43FD6">
        <w:rPr>
          <w:rStyle w:val="RefernciaIntensa"/>
          <w:b w:val="0"/>
          <w:smallCaps w:val="0"/>
          <w:color w:val="auto"/>
          <w:spacing w:val="0"/>
          <w:rPrChange w:id="460" w:author="MK Soft" w:date="2018-12-02T16:39:00Z">
            <w:rPr>
              <w:rFonts w:ascii="Times New Roman" w:eastAsia="Times New Roman" w:hAnsi="Times New Roman" w:cs="Times New Roman"/>
              <w:sz w:val="24"/>
              <w:szCs w:val="24"/>
              <w:highlight w:val="white"/>
            </w:rPr>
          </w:rPrChange>
        </w:rPr>
        <w:t>MRACK, M. (2006) "</w:t>
      </w:r>
      <w:proofErr w:type="spellStart"/>
      <w:r w:rsidRPr="00A43FD6">
        <w:rPr>
          <w:rStyle w:val="RefernciaIntensa"/>
          <w:b w:val="0"/>
          <w:smallCaps w:val="0"/>
          <w:color w:val="auto"/>
          <w:spacing w:val="0"/>
          <w:rPrChange w:id="461" w:author="MK Soft" w:date="2018-12-02T16:39:00Z">
            <w:rPr>
              <w:rFonts w:ascii="Times New Roman" w:eastAsia="Times New Roman" w:hAnsi="Times New Roman" w:cs="Times New Roman"/>
              <w:sz w:val="24"/>
              <w:szCs w:val="24"/>
              <w:highlight w:val="white"/>
            </w:rPr>
          </w:rPrChange>
        </w:rPr>
        <w:t>Hibernate</w:t>
      </w:r>
      <w:proofErr w:type="spellEnd"/>
      <w:r w:rsidRPr="00A43FD6">
        <w:rPr>
          <w:rStyle w:val="RefernciaIntensa"/>
          <w:b w:val="0"/>
          <w:smallCaps w:val="0"/>
          <w:color w:val="auto"/>
          <w:spacing w:val="0"/>
          <w:rPrChange w:id="462" w:author="MK Soft" w:date="2018-12-02T16:39:00Z">
            <w:rPr>
              <w:rFonts w:ascii="Times New Roman" w:eastAsia="Times New Roman" w:hAnsi="Times New Roman" w:cs="Times New Roman"/>
              <w:sz w:val="24"/>
              <w:szCs w:val="24"/>
              <w:highlight w:val="white"/>
            </w:rPr>
          </w:rPrChange>
        </w:rPr>
        <w:t xml:space="preserve">, </w:t>
      </w:r>
      <w:proofErr w:type="gramStart"/>
      <w:r w:rsidRPr="00A43FD6">
        <w:rPr>
          <w:rStyle w:val="RefernciaIntensa"/>
          <w:b w:val="0"/>
          <w:smallCaps w:val="0"/>
          <w:color w:val="auto"/>
          <w:spacing w:val="0"/>
          <w:rPrChange w:id="463" w:author="MK Soft" w:date="2018-12-02T16:39:00Z">
            <w:rPr>
              <w:rFonts w:ascii="Times New Roman" w:eastAsia="Times New Roman" w:hAnsi="Times New Roman" w:cs="Times New Roman"/>
              <w:sz w:val="24"/>
              <w:szCs w:val="24"/>
              <w:highlight w:val="white"/>
            </w:rPr>
          </w:rPrChange>
        </w:rPr>
        <w:t>Uma</w:t>
      </w:r>
      <w:proofErr w:type="gramEnd"/>
      <w:r w:rsidRPr="00A43FD6">
        <w:rPr>
          <w:rStyle w:val="RefernciaIntensa"/>
          <w:b w:val="0"/>
          <w:smallCaps w:val="0"/>
          <w:color w:val="auto"/>
          <w:spacing w:val="0"/>
          <w:rPrChange w:id="464" w:author="MK Soft" w:date="2018-12-02T16:39:00Z">
            <w:rPr>
              <w:rFonts w:ascii="Times New Roman" w:eastAsia="Times New Roman" w:hAnsi="Times New Roman" w:cs="Times New Roman"/>
              <w:sz w:val="24"/>
              <w:szCs w:val="24"/>
              <w:highlight w:val="white"/>
            </w:rPr>
          </w:rPrChange>
        </w:rPr>
        <w:t xml:space="preserve"> visão geral sobre o framework padrão de fato para mapeamento objeto-relacional", &lt;http://www.slideshare.net/mmrack/workshop-hibernate-com-comentarios&gt;, acessado em 29 de Julho de 2013.</w:t>
      </w:r>
    </w:p>
    <w:p w14:paraId="23C5820D" w14:textId="4057E9DB" w:rsidR="002C476C" w:rsidRPr="00A43FD6" w:rsidDel="00BC3C3A" w:rsidRDefault="002C476C">
      <w:pPr>
        <w:spacing w:before="240" w:line="276" w:lineRule="auto"/>
        <w:rPr>
          <w:del w:id="465" w:author="MK Soft" w:date="2018-12-02T16:36:00Z"/>
          <w:rStyle w:val="RefernciaIntensa"/>
          <w:b w:val="0"/>
          <w:smallCaps w:val="0"/>
          <w:color w:val="auto"/>
          <w:spacing w:val="0"/>
          <w:rPrChange w:id="466" w:author="MK Soft" w:date="2018-12-02T16:39:00Z">
            <w:rPr>
              <w:del w:id="467" w:author="MK Soft" w:date="2018-12-02T16:36:00Z"/>
              <w:rFonts w:ascii="Times New Roman" w:eastAsia="Times New Roman" w:hAnsi="Times New Roman" w:cs="Times New Roman"/>
              <w:sz w:val="24"/>
              <w:szCs w:val="24"/>
              <w:highlight w:val="white"/>
            </w:rPr>
          </w:rPrChange>
        </w:rPr>
        <w:pPrChange w:id="468" w:author="MK Soft" w:date="2018-12-02T16:40:00Z">
          <w:pPr/>
        </w:pPrChange>
      </w:pPr>
    </w:p>
    <w:p w14:paraId="23C5820E"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469" w:author="MK Soft" w:date="2018-12-02T16:39:00Z">
            <w:rPr>
              <w:rFonts w:ascii="Times New Roman" w:eastAsia="Times New Roman" w:hAnsi="Times New Roman" w:cs="Times New Roman"/>
              <w:sz w:val="24"/>
              <w:szCs w:val="24"/>
              <w:highlight w:val="white"/>
            </w:rPr>
          </w:rPrChange>
        </w:rPr>
        <w:pPrChange w:id="470" w:author="MK Soft" w:date="2018-12-02T16:40:00Z">
          <w:pPr>
            <w:tabs>
              <w:tab w:val="left" w:pos="1211"/>
              <w:tab w:val="left" w:pos="5646"/>
              <w:tab w:val="left" w:pos="6530"/>
            </w:tabs>
            <w:jc w:val="both"/>
          </w:pPr>
        </w:pPrChange>
      </w:pPr>
      <w:r w:rsidRPr="00A43FD6">
        <w:rPr>
          <w:rStyle w:val="RefernciaIntensa"/>
          <w:b w:val="0"/>
          <w:smallCaps w:val="0"/>
          <w:color w:val="auto"/>
          <w:spacing w:val="0"/>
          <w:rPrChange w:id="471" w:author="MK Soft" w:date="2018-12-02T16:39:00Z">
            <w:rPr>
              <w:rFonts w:ascii="Times New Roman" w:eastAsia="Times New Roman" w:hAnsi="Times New Roman" w:cs="Times New Roman"/>
              <w:sz w:val="24"/>
              <w:szCs w:val="24"/>
            </w:rPr>
          </w:rPrChange>
        </w:rPr>
        <w:t xml:space="preserve">PARA QUE SERVE UMA </w:t>
      </w:r>
      <w:proofErr w:type="spellStart"/>
      <w:proofErr w:type="gramStart"/>
      <w:r w:rsidRPr="00A43FD6">
        <w:rPr>
          <w:rStyle w:val="RefernciaIntensa"/>
          <w:b w:val="0"/>
          <w:smallCaps w:val="0"/>
          <w:color w:val="auto"/>
          <w:spacing w:val="0"/>
          <w:rPrChange w:id="472" w:author="MK Soft" w:date="2018-12-02T16:39:00Z">
            <w:rPr>
              <w:rFonts w:ascii="Times New Roman" w:eastAsia="Times New Roman" w:hAnsi="Times New Roman" w:cs="Times New Roman"/>
              <w:sz w:val="24"/>
              <w:szCs w:val="24"/>
            </w:rPr>
          </w:rPrChange>
        </w:rPr>
        <w:t>IDE?.</w:t>
      </w:r>
      <w:proofErr w:type="gramEnd"/>
      <w:r w:rsidRPr="00A43FD6">
        <w:rPr>
          <w:rStyle w:val="RefernciaIntensa"/>
          <w:b w:val="0"/>
          <w:smallCaps w:val="0"/>
          <w:color w:val="auto"/>
          <w:spacing w:val="0"/>
          <w:rPrChange w:id="473" w:author="MK Soft" w:date="2018-12-02T16:39:00Z">
            <w:rPr>
              <w:rFonts w:ascii="Times New Roman" w:eastAsia="Times New Roman" w:hAnsi="Times New Roman" w:cs="Times New Roman"/>
              <w:sz w:val="24"/>
              <w:szCs w:val="24"/>
            </w:rPr>
          </w:rPrChange>
        </w:rPr>
        <w:t>Disponível</w:t>
      </w:r>
      <w:proofErr w:type="spellEnd"/>
      <w:r w:rsidRPr="00A43FD6">
        <w:rPr>
          <w:rStyle w:val="RefernciaIntensa"/>
          <w:b w:val="0"/>
          <w:smallCaps w:val="0"/>
          <w:color w:val="auto"/>
          <w:spacing w:val="0"/>
          <w:rPrChange w:id="474" w:author="MK Soft" w:date="2018-12-02T16:39:00Z">
            <w:rPr>
              <w:rFonts w:ascii="Times New Roman" w:eastAsia="Times New Roman" w:hAnsi="Times New Roman" w:cs="Times New Roman"/>
              <w:sz w:val="24"/>
              <w:szCs w:val="24"/>
            </w:rPr>
          </w:rPrChange>
        </w:rPr>
        <w:t xml:space="preserve"> em &lt;</w:t>
      </w:r>
      <w:r w:rsidRPr="00A43FD6">
        <w:rPr>
          <w:rStyle w:val="RefernciaIntensa"/>
          <w:b w:val="0"/>
          <w:smallCaps w:val="0"/>
          <w:color w:val="auto"/>
          <w:spacing w:val="0"/>
          <w:rPrChange w:id="475" w:author="MK Soft" w:date="2018-12-02T16:39:00Z">
            <w:rPr>
              <w:rFonts w:ascii="Times New Roman" w:eastAsia="Times New Roman" w:hAnsi="Times New Roman" w:cs="Times New Roman"/>
              <w:sz w:val="24"/>
              <w:szCs w:val="24"/>
              <w:highlight w:val="white"/>
            </w:rPr>
          </w:rPrChange>
        </w:rPr>
        <w:t>https://www.psafe.com/blog/o-que-serve-ide/</w:t>
      </w:r>
      <w:r w:rsidRPr="00A43FD6">
        <w:rPr>
          <w:rStyle w:val="RefernciaIntensa"/>
          <w:b w:val="0"/>
          <w:smallCaps w:val="0"/>
          <w:color w:val="auto"/>
          <w:spacing w:val="0"/>
          <w:rPrChange w:id="476" w:author="MK Soft" w:date="2018-12-02T16:39:00Z">
            <w:rPr>
              <w:rFonts w:ascii="Times New Roman" w:eastAsia="Times New Roman" w:hAnsi="Times New Roman" w:cs="Times New Roman"/>
              <w:sz w:val="24"/>
              <w:szCs w:val="24"/>
            </w:rPr>
          </w:rPrChange>
        </w:rPr>
        <w:t>&gt;. Acesso em: 26 nov. 2018.</w:t>
      </w:r>
    </w:p>
    <w:p w14:paraId="23C5820F" w14:textId="07B35CE0" w:rsidR="002C476C" w:rsidRPr="00A43FD6" w:rsidDel="00BC3C3A" w:rsidRDefault="002C476C">
      <w:pPr>
        <w:tabs>
          <w:tab w:val="left" w:pos="1211"/>
          <w:tab w:val="left" w:pos="5646"/>
          <w:tab w:val="left" w:pos="6530"/>
        </w:tabs>
        <w:spacing w:before="240" w:line="276" w:lineRule="auto"/>
        <w:jc w:val="both"/>
        <w:rPr>
          <w:del w:id="477" w:author="MK Soft" w:date="2018-12-02T16:36:00Z"/>
          <w:rStyle w:val="RefernciaIntensa"/>
          <w:b w:val="0"/>
          <w:smallCaps w:val="0"/>
          <w:color w:val="auto"/>
          <w:spacing w:val="0"/>
          <w:rPrChange w:id="478" w:author="MK Soft" w:date="2018-12-02T16:39:00Z">
            <w:rPr>
              <w:del w:id="479" w:author="MK Soft" w:date="2018-12-02T16:36:00Z"/>
              <w:rFonts w:ascii="Times New Roman" w:eastAsia="Times New Roman" w:hAnsi="Times New Roman" w:cs="Times New Roman"/>
              <w:sz w:val="24"/>
              <w:szCs w:val="24"/>
              <w:highlight w:val="white"/>
            </w:rPr>
          </w:rPrChange>
        </w:rPr>
        <w:pPrChange w:id="480" w:author="MK Soft" w:date="2018-12-02T16:40:00Z">
          <w:pPr/>
        </w:pPrChange>
      </w:pPr>
    </w:p>
    <w:p w14:paraId="23C58210" w14:textId="06FEC529" w:rsidR="002C476C" w:rsidRPr="00A43FD6" w:rsidDel="00BC3C3A" w:rsidRDefault="002C476C">
      <w:pPr>
        <w:tabs>
          <w:tab w:val="left" w:pos="1211"/>
          <w:tab w:val="left" w:pos="5646"/>
          <w:tab w:val="left" w:pos="6530"/>
        </w:tabs>
        <w:spacing w:before="240" w:line="276" w:lineRule="auto"/>
        <w:jc w:val="both"/>
        <w:rPr>
          <w:del w:id="481" w:author="MK Soft" w:date="2018-12-02T16:36:00Z"/>
          <w:rStyle w:val="RefernciaIntensa"/>
          <w:b w:val="0"/>
          <w:smallCaps w:val="0"/>
          <w:color w:val="auto"/>
          <w:spacing w:val="0"/>
          <w:rPrChange w:id="482" w:author="MK Soft" w:date="2018-12-02T16:39:00Z">
            <w:rPr>
              <w:del w:id="483" w:author="MK Soft" w:date="2018-12-02T16:36:00Z"/>
              <w:rFonts w:ascii="Times New Roman" w:eastAsia="Times New Roman" w:hAnsi="Times New Roman" w:cs="Times New Roman"/>
              <w:sz w:val="24"/>
              <w:szCs w:val="24"/>
            </w:rPr>
          </w:rPrChange>
        </w:rPr>
        <w:pPrChange w:id="484" w:author="MK Soft" w:date="2018-12-02T16:40:00Z">
          <w:pPr>
            <w:tabs>
              <w:tab w:val="left" w:pos="1211"/>
              <w:tab w:val="left" w:pos="5646"/>
              <w:tab w:val="left" w:pos="6530"/>
            </w:tabs>
          </w:pPr>
        </w:pPrChange>
      </w:pPr>
    </w:p>
    <w:p w14:paraId="23C58211"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485" w:author="MK Soft" w:date="2018-12-02T16:39:00Z">
            <w:rPr>
              <w:rFonts w:ascii="Times New Roman" w:eastAsia="Times New Roman" w:hAnsi="Times New Roman" w:cs="Times New Roman"/>
              <w:sz w:val="24"/>
              <w:szCs w:val="24"/>
              <w:highlight w:val="white"/>
            </w:rPr>
          </w:rPrChange>
        </w:rPr>
        <w:pPrChange w:id="486" w:author="MK Soft" w:date="2018-12-02T16:40:00Z">
          <w:pPr/>
        </w:pPrChange>
      </w:pPr>
      <w:r w:rsidRPr="00A43FD6">
        <w:rPr>
          <w:rStyle w:val="RefernciaIntensa"/>
          <w:b w:val="0"/>
          <w:smallCaps w:val="0"/>
          <w:color w:val="auto"/>
          <w:spacing w:val="0"/>
          <w:rPrChange w:id="487" w:author="MK Soft" w:date="2018-12-02T16:39:00Z">
            <w:rPr>
              <w:rFonts w:ascii="Times New Roman" w:eastAsia="Times New Roman" w:hAnsi="Times New Roman" w:cs="Times New Roman"/>
              <w:sz w:val="24"/>
              <w:szCs w:val="24"/>
              <w:highlight w:val="white"/>
            </w:rPr>
          </w:rPrChange>
        </w:rPr>
        <w:t xml:space="preserve">SILVA, Bruno Costa; RUFINO, Ricardo. Frameworks funcionais para JSF que proporciona o desenvolvimento de </w:t>
      </w:r>
      <w:proofErr w:type="spellStart"/>
      <w:r w:rsidRPr="00A43FD6">
        <w:rPr>
          <w:rStyle w:val="RefernciaIntensa"/>
          <w:b w:val="0"/>
          <w:smallCaps w:val="0"/>
          <w:color w:val="auto"/>
          <w:spacing w:val="0"/>
          <w:rPrChange w:id="488" w:author="MK Soft" w:date="2018-12-02T16:39:00Z">
            <w:rPr>
              <w:rFonts w:ascii="Times New Roman" w:eastAsia="Times New Roman" w:hAnsi="Times New Roman" w:cs="Times New Roman"/>
              <w:sz w:val="24"/>
              <w:szCs w:val="24"/>
              <w:highlight w:val="white"/>
            </w:rPr>
          </w:rPrChange>
        </w:rPr>
        <w:t>aplicaç</w:t>
      </w:r>
      <w:proofErr w:type="spellEnd"/>
      <w:r w:rsidRPr="00A43FD6">
        <w:rPr>
          <w:rStyle w:val="RefernciaIntensa"/>
          <w:b w:val="0"/>
          <w:smallCaps w:val="0"/>
          <w:color w:val="auto"/>
          <w:spacing w:val="0"/>
          <w:rPrChange w:id="489" w:author="MK Soft" w:date="2018-12-02T16:39:00Z">
            <w:rPr>
              <w:rFonts w:ascii="Times New Roman" w:eastAsia="Times New Roman" w:hAnsi="Times New Roman" w:cs="Times New Roman"/>
              <w:sz w:val="24"/>
              <w:szCs w:val="24"/>
              <w:highlight w:val="white"/>
            </w:rPr>
          </w:rPrChange>
        </w:rPr>
        <w:t xml:space="preserve"> </w:t>
      </w:r>
      <w:proofErr w:type="spellStart"/>
      <w:r w:rsidRPr="00A43FD6">
        <w:rPr>
          <w:rStyle w:val="RefernciaIntensa"/>
          <w:b w:val="0"/>
          <w:smallCaps w:val="0"/>
          <w:color w:val="auto"/>
          <w:spacing w:val="0"/>
          <w:rPrChange w:id="490" w:author="MK Soft" w:date="2018-12-02T16:39:00Z">
            <w:rPr>
              <w:rFonts w:ascii="Times New Roman" w:eastAsia="Times New Roman" w:hAnsi="Times New Roman" w:cs="Times New Roman"/>
              <w:sz w:val="24"/>
              <w:szCs w:val="24"/>
              <w:highlight w:val="white"/>
            </w:rPr>
          </w:rPrChange>
        </w:rPr>
        <w:t>oes</w:t>
      </w:r>
      <w:proofErr w:type="spellEnd"/>
      <w:r w:rsidRPr="00A43FD6">
        <w:rPr>
          <w:rStyle w:val="RefernciaIntensa"/>
          <w:b w:val="0"/>
          <w:smallCaps w:val="0"/>
          <w:color w:val="auto"/>
          <w:spacing w:val="0"/>
          <w:rPrChange w:id="491" w:author="MK Soft" w:date="2018-12-02T16:39:00Z">
            <w:rPr>
              <w:rFonts w:ascii="Times New Roman" w:eastAsia="Times New Roman" w:hAnsi="Times New Roman" w:cs="Times New Roman"/>
              <w:sz w:val="24"/>
              <w:szCs w:val="24"/>
              <w:highlight w:val="white"/>
            </w:rPr>
          </w:rPrChange>
        </w:rPr>
        <w:t xml:space="preserve"> computacionais WEB.</w:t>
      </w:r>
    </w:p>
    <w:p w14:paraId="23C58212" w14:textId="76DE69D1" w:rsidR="002C476C" w:rsidRPr="00A43FD6" w:rsidDel="00BC3C3A" w:rsidRDefault="002C476C">
      <w:pPr>
        <w:tabs>
          <w:tab w:val="left" w:pos="1211"/>
          <w:tab w:val="left" w:pos="5646"/>
          <w:tab w:val="left" w:pos="6530"/>
        </w:tabs>
        <w:spacing w:before="240" w:line="276" w:lineRule="auto"/>
        <w:jc w:val="both"/>
        <w:rPr>
          <w:del w:id="492" w:author="MK Soft" w:date="2018-12-02T16:36:00Z"/>
          <w:rStyle w:val="RefernciaIntensa"/>
          <w:b w:val="0"/>
          <w:smallCaps w:val="0"/>
          <w:color w:val="auto"/>
          <w:spacing w:val="0"/>
          <w:rPrChange w:id="493" w:author="MK Soft" w:date="2018-12-02T16:39:00Z">
            <w:rPr>
              <w:del w:id="494" w:author="MK Soft" w:date="2018-12-02T16:36:00Z"/>
              <w:rFonts w:ascii="Times New Roman" w:eastAsia="Times New Roman" w:hAnsi="Times New Roman" w:cs="Times New Roman"/>
              <w:sz w:val="24"/>
              <w:szCs w:val="24"/>
            </w:rPr>
          </w:rPrChange>
        </w:rPr>
        <w:pPrChange w:id="495" w:author="MK Soft" w:date="2018-12-02T16:40:00Z">
          <w:pPr>
            <w:tabs>
              <w:tab w:val="left" w:pos="1211"/>
              <w:tab w:val="left" w:pos="5646"/>
              <w:tab w:val="left" w:pos="6530"/>
            </w:tabs>
          </w:pPr>
        </w:pPrChange>
      </w:pPr>
    </w:p>
    <w:p w14:paraId="23C58213"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496" w:author="MK Soft" w:date="2018-12-02T16:39:00Z">
            <w:rPr>
              <w:rFonts w:ascii="Times New Roman" w:eastAsia="Times New Roman" w:hAnsi="Times New Roman" w:cs="Times New Roman"/>
              <w:sz w:val="24"/>
              <w:szCs w:val="24"/>
            </w:rPr>
          </w:rPrChange>
        </w:rPr>
        <w:pPrChange w:id="497" w:author="MK Soft" w:date="2018-12-02T16:40:00Z">
          <w:pPr>
            <w:tabs>
              <w:tab w:val="left" w:pos="1211"/>
              <w:tab w:val="left" w:pos="5646"/>
              <w:tab w:val="left" w:pos="6530"/>
            </w:tabs>
          </w:pPr>
        </w:pPrChange>
      </w:pPr>
      <w:r w:rsidRPr="00A43FD6">
        <w:rPr>
          <w:rStyle w:val="RefernciaIntensa"/>
          <w:b w:val="0"/>
          <w:smallCaps w:val="0"/>
          <w:color w:val="auto"/>
          <w:spacing w:val="0"/>
          <w:rPrChange w:id="498" w:author="MK Soft" w:date="2018-12-02T16:39:00Z">
            <w:rPr>
              <w:rFonts w:ascii="Times New Roman" w:eastAsia="Times New Roman" w:hAnsi="Times New Roman" w:cs="Times New Roman"/>
              <w:sz w:val="24"/>
              <w:szCs w:val="24"/>
              <w:highlight w:val="white"/>
              <w:lang w:val="en-US"/>
            </w:rPr>
          </w:rPrChange>
        </w:rPr>
        <w:t xml:space="preserve">SPRING FRAMEWORK </w:t>
      </w:r>
      <w:r w:rsidRPr="00A43FD6">
        <w:rPr>
          <w:rStyle w:val="RefernciaIntensa"/>
          <w:b w:val="0"/>
          <w:smallCaps w:val="0"/>
          <w:color w:val="auto"/>
          <w:spacing w:val="0"/>
          <w:rPrChange w:id="499" w:author="MK Soft" w:date="2018-12-02T16:39:00Z">
            <w:rPr>
              <w:rFonts w:ascii="Times New Roman" w:eastAsia="Times New Roman" w:hAnsi="Times New Roman" w:cs="Times New Roman"/>
              <w:sz w:val="24"/>
              <w:szCs w:val="24"/>
              <w:lang w:val="en-US"/>
            </w:rPr>
          </w:rPrChange>
        </w:rPr>
        <w:t>- &lt;</w:t>
      </w:r>
      <w:r w:rsidR="00FB1AA2" w:rsidRPr="00A43FD6">
        <w:rPr>
          <w:rStyle w:val="RefernciaIntensa"/>
          <w:b w:val="0"/>
          <w:smallCaps w:val="0"/>
          <w:color w:val="auto"/>
          <w:spacing w:val="0"/>
          <w:rPrChange w:id="500" w:author="MK Soft" w:date="2018-12-02T16:39:00Z">
            <w:rPr>
              <w:rFonts w:ascii="Times New Roman" w:eastAsia="Times New Roman" w:hAnsi="Times New Roman" w:cs="Times New Roman"/>
              <w:sz w:val="24"/>
              <w:szCs w:val="24"/>
              <w:u w:val="single"/>
              <w:lang w:val="en-US"/>
            </w:rPr>
          </w:rPrChange>
        </w:rPr>
        <w:fldChar w:fldCharType="begin"/>
      </w:r>
      <w:r w:rsidR="00FB1AA2" w:rsidRPr="00A43FD6">
        <w:rPr>
          <w:rStyle w:val="RefernciaIntensa"/>
          <w:b w:val="0"/>
          <w:smallCaps w:val="0"/>
          <w:color w:val="auto"/>
          <w:spacing w:val="0"/>
          <w:rPrChange w:id="501" w:author="MK Soft" w:date="2018-12-02T16:39:00Z">
            <w:rPr>
              <w:rFonts w:ascii="Times New Roman" w:eastAsia="Times New Roman" w:hAnsi="Times New Roman" w:cs="Times New Roman"/>
              <w:sz w:val="24"/>
              <w:szCs w:val="24"/>
              <w:u w:val="single"/>
              <w:lang w:val="en-US"/>
            </w:rPr>
          </w:rPrChange>
        </w:rPr>
        <w:instrText xml:space="preserve"> HYPERLINK "https://spring.io/" \h </w:instrText>
      </w:r>
      <w:r w:rsidR="00FB1AA2" w:rsidRPr="00A43FD6">
        <w:rPr>
          <w:rStyle w:val="RefernciaIntensa"/>
          <w:b w:val="0"/>
          <w:smallCaps w:val="0"/>
          <w:color w:val="auto"/>
          <w:spacing w:val="0"/>
          <w:rPrChange w:id="502" w:author="MK Soft" w:date="2018-12-02T16:39:00Z">
            <w:rPr>
              <w:rFonts w:ascii="Times New Roman" w:eastAsia="Times New Roman" w:hAnsi="Times New Roman" w:cs="Times New Roman"/>
              <w:sz w:val="24"/>
              <w:szCs w:val="24"/>
              <w:u w:val="single"/>
              <w:lang w:val="en-US"/>
            </w:rPr>
          </w:rPrChange>
        </w:rPr>
        <w:fldChar w:fldCharType="separate"/>
      </w:r>
      <w:r w:rsidRPr="00A43FD6">
        <w:rPr>
          <w:rStyle w:val="RefernciaIntensa"/>
          <w:b w:val="0"/>
          <w:smallCaps w:val="0"/>
          <w:color w:val="auto"/>
          <w:spacing w:val="0"/>
          <w:rPrChange w:id="503" w:author="MK Soft" w:date="2018-12-02T16:39:00Z">
            <w:rPr>
              <w:rFonts w:ascii="Times New Roman" w:eastAsia="Times New Roman" w:hAnsi="Times New Roman" w:cs="Times New Roman"/>
              <w:sz w:val="24"/>
              <w:szCs w:val="24"/>
              <w:u w:val="single"/>
              <w:lang w:val="en-US"/>
            </w:rPr>
          </w:rPrChange>
        </w:rPr>
        <w:t>https://spring.io/</w:t>
      </w:r>
      <w:r w:rsidR="00FB1AA2" w:rsidRPr="00A43FD6">
        <w:rPr>
          <w:rStyle w:val="RefernciaIntensa"/>
          <w:b w:val="0"/>
          <w:smallCaps w:val="0"/>
          <w:color w:val="auto"/>
          <w:spacing w:val="0"/>
          <w:rPrChange w:id="504" w:author="MK Soft" w:date="2018-12-02T16:39:00Z">
            <w:rPr>
              <w:rFonts w:ascii="Times New Roman" w:eastAsia="Times New Roman" w:hAnsi="Times New Roman" w:cs="Times New Roman"/>
              <w:sz w:val="24"/>
              <w:szCs w:val="24"/>
              <w:u w:val="single"/>
              <w:lang w:val="en-US"/>
            </w:rPr>
          </w:rPrChange>
        </w:rPr>
        <w:fldChar w:fldCharType="end"/>
      </w:r>
      <w:r w:rsidRPr="00A43FD6">
        <w:rPr>
          <w:rStyle w:val="RefernciaIntensa"/>
          <w:b w:val="0"/>
          <w:smallCaps w:val="0"/>
          <w:color w:val="auto"/>
          <w:spacing w:val="0"/>
          <w:rPrChange w:id="505" w:author="MK Soft" w:date="2018-12-02T16:39:00Z">
            <w:rPr>
              <w:rFonts w:ascii="Times New Roman" w:eastAsia="Times New Roman" w:hAnsi="Times New Roman" w:cs="Times New Roman"/>
              <w:sz w:val="24"/>
              <w:szCs w:val="24"/>
              <w:lang w:val="en-US"/>
            </w:rPr>
          </w:rPrChange>
        </w:rPr>
        <w:t xml:space="preserve">&gt;. </w:t>
      </w:r>
      <w:r w:rsidRPr="00A43FD6">
        <w:rPr>
          <w:rStyle w:val="RefernciaIntensa"/>
          <w:b w:val="0"/>
          <w:smallCaps w:val="0"/>
          <w:color w:val="auto"/>
          <w:spacing w:val="0"/>
          <w:rPrChange w:id="506" w:author="MK Soft" w:date="2018-12-02T16:39:00Z">
            <w:rPr>
              <w:rFonts w:ascii="Times New Roman" w:eastAsia="Times New Roman" w:hAnsi="Times New Roman" w:cs="Times New Roman"/>
              <w:sz w:val="24"/>
              <w:szCs w:val="24"/>
            </w:rPr>
          </w:rPrChange>
        </w:rPr>
        <w:t>Acesso em 03 de novembro de 2018.</w:t>
      </w:r>
    </w:p>
    <w:p w14:paraId="23C58214" w14:textId="4D8E7268" w:rsidR="002C476C" w:rsidRPr="00A43FD6" w:rsidDel="00BC3C3A" w:rsidRDefault="002C476C">
      <w:pPr>
        <w:tabs>
          <w:tab w:val="left" w:pos="1211"/>
          <w:tab w:val="left" w:pos="5646"/>
          <w:tab w:val="left" w:pos="6530"/>
        </w:tabs>
        <w:spacing w:before="240" w:line="276" w:lineRule="auto"/>
        <w:jc w:val="both"/>
        <w:rPr>
          <w:del w:id="507" w:author="MK Soft" w:date="2018-12-02T16:37:00Z"/>
          <w:rStyle w:val="RefernciaIntensa"/>
          <w:b w:val="0"/>
          <w:smallCaps w:val="0"/>
          <w:color w:val="auto"/>
          <w:spacing w:val="0"/>
          <w:rPrChange w:id="508" w:author="MK Soft" w:date="2018-12-02T16:39:00Z">
            <w:rPr>
              <w:del w:id="509" w:author="MK Soft" w:date="2018-12-02T16:37:00Z"/>
              <w:rFonts w:ascii="Times New Roman" w:eastAsia="Times New Roman" w:hAnsi="Times New Roman" w:cs="Times New Roman"/>
              <w:sz w:val="24"/>
              <w:szCs w:val="24"/>
            </w:rPr>
          </w:rPrChange>
        </w:rPr>
        <w:pPrChange w:id="510" w:author="MK Soft" w:date="2018-12-02T16:40:00Z">
          <w:pPr>
            <w:tabs>
              <w:tab w:val="left" w:pos="1211"/>
              <w:tab w:val="left" w:pos="5646"/>
              <w:tab w:val="left" w:pos="6530"/>
            </w:tabs>
          </w:pPr>
        </w:pPrChange>
      </w:pPr>
    </w:p>
    <w:p w14:paraId="23C58215" w14:textId="4E08BD9D" w:rsidR="002C476C" w:rsidRPr="00A43FD6" w:rsidDel="00A43FD6" w:rsidRDefault="00436E0C">
      <w:pPr>
        <w:tabs>
          <w:tab w:val="left" w:pos="1211"/>
          <w:tab w:val="left" w:pos="5646"/>
          <w:tab w:val="left" w:pos="6530"/>
        </w:tabs>
        <w:spacing w:before="240" w:line="276" w:lineRule="auto"/>
        <w:jc w:val="both"/>
        <w:rPr>
          <w:del w:id="511" w:author="MK Soft" w:date="2018-12-02T16:40:00Z"/>
          <w:rStyle w:val="RefernciaIntensa"/>
          <w:b w:val="0"/>
          <w:smallCaps w:val="0"/>
          <w:color w:val="auto"/>
          <w:spacing w:val="0"/>
          <w:rPrChange w:id="512" w:author="MK Soft" w:date="2018-12-02T16:39:00Z">
            <w:rPr>
              <w:del w:id="513" w:author="MK Soft" w:date="2018-12-02T16:40:00Z"/>
              <w:rFonts w:ascii="Times New Roman" w:eastAsia="Times New Roman" w:hAnsi="Times New Roman" w:cs="Times New Roman"/>
              <w:sz w:val="24"/>
              <w:szCs w:val="24"/>
              <w:highlight w:val="white"/>
            </w:rPr>
          </w:rPrChange>
        </w:rPr>
        <w:pPrChange w:id="514" w:author="MK Soft" w:date="2018-12-02T16:40:00Z">
          <w:pPr/>
        </w:pPrChange>
      </w:pPr>
      <w:r w:rsidRPr="00A43FD6">
        <w:rPr>
          <w:rStyle w:val="RefernciaIntensa"/>
          <w:b w:val="0"/>
          <w:smallCaps w:val="0"/>
          <w:color w:val="auto"/>
          <w:spacing w:val="0"/>
          <w:rPrChange w:id="515" w:author="MK Soft" w:date="2018-12-02T16:39:00Z">
            <w:rPr>
              <w:rFonts w:ascii="Times New Roman" w:eastAsia="Times New Roman" w:hAnsi="Times New Roman" w:cs="Times New Roman"/>
              <w:sz w:val="24"/>
              <w:szCs w:val="24"/>
              <w:highlight w:val="white"/>
            </w:rPr>
          </w:rPrChange>
        </w:rPr>
        <w:t xml:space="preserve">PACHECO, Diego. 10 motivos para utilizar </w:t>
      </w:r>
      <w:proofErr w:type="spellStart"/>
      <w:r w:rsidRPr="00A43FD6">
        <w:rPr>
          <w:rStyle w:val="RefernciaIntensa"/>
          <w:b w:val="0"/>
          <w:smallCaps w:val="0"/>
          <w:color w:val="auto"/>
          <w:spacing w:val="0"/>
          <w:rPrChange w:id="516" w:author="MK Soft" w:date="2018-12-02T16:39:00Z">
            <w:rPr>
              <w:rFonts w:ascii="Times New Roman" w:eastAsia="Times New Roman" w:hAnsi="Times New Roman" w:cs="Times New Roman"/>
              <w:sz w:val="24"/>
              <w:szCs w:val="24"/>
              <w:highlight w:val="white"/>
            </w:rPr>
          </w:rPrChange>
        </w:rPr>
        <w:t>maven</w:t>
      </w:r>
      <w:proofErr w:type="spellEnd"/>
      <w:del w:id="517" w:author="MK Soft" w:date="2018-12-02T16:40:00Z">
        <w:r w:rsidRPr="00A43FD6" w:rsidDel="00A43FD6">
          <w:rPr>
            <w:rStyle w:val="RefernciaIntensa"/>
            <w:b w:val="0"/>
            <w:smallCaps w:val="0"/>
            <w:color w:val="auto"/>
            <w:spacing w:val="0"/>
            <w:rPrChange w:id="518" w:author="MK Soft" w:date="2018-12-02T16:39:00Z">
              <w:rPr>
                <w:rFonts w:ascii="Times New Roman" w:eastAsia="Times New Roman" w:hAnsi="Times New Roman" w:cs="Times New Roman"/>
                <w:sz w:val="24"/>
                <w:szCs w:val="24"/>
                <w:highlight w:val="white"/>
              </w:rPr>
            </w:rPrChange>
          </w:rPr>
          <w:delText xml:space="preserve"> </w:delText>
        </w:r>
      </w:del>
      <w:r w:rsidRPr="00A43FD6">
        <w:rPr>
          <w:rStyle w:val="RefernciaIntensa"/>
          <w:b w:val="0"/>
          <w:smallCaps w:val="0"/>
          <w:color w:val="auto"/>
          <w:spacing w:val="0"/>
          <w:rPrChange w:id="519" w:author="MK Soft" w:date="2018-12-02T16:39:00Z">
            <w:rPr>
              <w:rFonts w:ascii="Times New Roman" w:eastAsia="Times New Roman" w:hAnsi="Times New Roman" w:cs="Times New Roman"/>
              <w:sz w:val="24"/>
              <w:szCs w:val="24"/>
              <w:highlight w:val="white"/>
            </w:rPr>
          </w:rPrChange>
        </w:rPr>
        <w:t>. Disponível em:</w:t>
      </w:r>
      <w:ins w:id="520" w:author="MK Soft" w:date="2018-12-02T16:40:00Z">
        <w:r w:rsidR="00A43FD6">
          <w:rPr>
            <w:rStyle w:val="RefernciaIntensa"/>
            <w:b w:val="0"/>
            <w:smallCaps w:val="0"/>
            <w:color w:val="auto"/>
            <w:spacing w:val="0"/>
          </w:rPr>
          <w:t xml:space="preserve"> </w:t>
        </w:r>
      </w:ins>
    </w:p>
    <w:p w14:paraId="23C58216" w14:textId="1B7A6BFC" w:rsidR="002C476C" w:rsidRPr="00A43FD6" w:rsidDel="00A43FD6" w:rsidRDefault="00436E0C">
      <w:pPr>
        <w:tabs>
          <w:tab w:val="left" w:pos="1211"/>
          <w:tab w:val="left" w:pos="5646"/>
          <w:tab w:val="left" w:pos="6530"/>
        </w:tabs>
        <w:spacing w:before="240" w:line="276" w:lineRule="auto"/>
        <w:jc w:val="both"/>
        <w:rPr>
          <w:del w:id="521" w:author="MK Soft" w:date="2018-12-02T16:40:00Z"/>
          <w:rStyle w:val="RefernciaIntensa"/>
          <w:b w:val="0"/>
          <w:smallCaps w:val="0"/>
          <w:color w:val="auto"/>
          <w:spacing w:val="0"/>
          <w:rPrChange w:id="522" w:author="MK Soft" w:date="2018-12-02T16:39:00Z">
            <w:rPr>
              <w:del w:id="523" w:author="MK Soft" w:date="2018-12-02T16:40:00Z"/>
              <w:rFonts w:ascii="Times New Roman" w:eastAsia="Times New Roman" w:hAnsi="Times New Roman" w:cs="Times New Roman"/>
              <w:sz w:val="24"/>
              <w:szCs w:val="24"/>
              <w:highlight w:val="white"/>
            </w:rPr>
          </w:rPrChange>
        </w:rPr>
        <w:pPrChange w:id="524" w:author="MK Soft" w:date="2018-12-02T16:40:00Z">
          <w:pPr/>
        </w:pPrChange>
      </w:pPr>
      <w:r w:rsidRPr="00A43FD6">
        <w:rPr>
          <w:rStyle w:val="RefernciaIntensa"/>
          <w:b w:val="0"/>
          <w:smallCaps w:val="0"/>
          <w:color w:val="auto"/>
          <w:spacing w:val="0"/>
          <w:rPrChange w:id="525" w:author="MK Soft" w:date="2018-12-02T16:39:00Z">
            <w:rPr>
              <w:rFonts w:ascii="Times New Roman" w:eastAsia="Times New Roman" w:hAnsi="Times New Roman" w:cs="Times New Roman"/>
              <w:sz w:val="24"/>
              <w:szCs w:val="24"/>
              <w:highlight w:val="white"/>
            </w:rPr>
          </w:rPrChange>
        </w:rPr>
        <w:t>&lt;http://imasters.com.br/artigo/12336/java/dez-motivos-para-voce-usar-maven/&gt;. Acesso em</w:t>
      </w:r>
      <w:ins w:id="526" w:author="MK Soft" w:date="2018-12-02T16:40:00Z">
        <w:r w:rsidR="00A43FD6">
          <w:rPr>
            <w:rStyle w:val="RefernciaIntensa"/>
            <w:b w:val="0"/>
            <w:smallCaps w:val="0"/>
            <w:color w:val="auto"/>
            <w:spacing w:val="0"/>
          </w:rPr>
          <w:t xml:space="preserve"> </w:t>
        </w:r>
      </w:ins>
    </w:p>
    <w:p w14:paraId="23C58217"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527" w:author="MK Soft" w:date="2018-12-02T16:39:00Z">
            <w:rPr>
              <w:rFonts w:ascii="Times New Roman" w:eastAsia="Times New Roman" w:hAnsi="Times New Roman" w:cs="Times New Roman"/>
              <w:sz w:val="24"/>
              <w:szCs w:val="24"/>
              <w:highlight w:val="white"/>
            </w:rPr>
          </w:rPrChange>
        </w:rPr>
        <w:pPrChange w:id="528" w:author="MK Soft" w:date="2018-12-02T16:40:00Z">
          <w:pPr/>
        </w:pPrChange>
      </w:pPr>
      <w:r w:rsidRPr="00A43FD6">
        <w:rPr>
          <w:rStyle w:val="RefernciaIntensa"/>
          <w:b w:val="0"/>
          <w:smallCaps w:val="0"/>
          <w:color w:val="auto"/>
          <w:spacing w:val="0"/>
          <w:rPrChange w:id="529" w:author="MK Soft" w:date="2018-12-02T16:39:00Z">
            <w:rPr>
              <w:rFonts w:ascii="Times New Roman" w:eastAsia="Times New Roman" w:hAnsi="Times New Roman" w:cs="Times New Roman"/>
              <w:sz w:val="24"/>
              <w:szCs w:val="24"/>
              <w:highlight w:val="white"/>
            </w:rPr>
          </w:rPrChange>
        </w:rPr>
        <w:t>03 de novembro de 2018.</w:t>
      </w:r>
    </w:p>
    <w:p w14:paraId="23C58218" w14:textId="6CC7E6CE" w:rsidR="002C476C" w:rsidRPr="00A43FD6" w:rsidDel="00BC3C3A" w:rsidRDefault="002C476C">
      <w:pPr>
        <w:tabs>
          <w:tab w:val="left" w:pos="1211"/>
          <w:tab w:val="left" w:pos="5646"/>
          <w:tab w:val="left" w:pos="6530"/>
        </w:tabs>
        <w:spacing w:before="240" w:line="276" w:lineRule="auto"/>
        <w:jc w:val="both"/>
        <w:rPr>
          <w:del w:id="530" w:author="MK Soft" w:date="2018-12-02T16:37:00Z"/>
          <w:rStyle w:val="RefernciaIntensa"/>
          <w:b w:val="0"/>
          <w:smallCaps w:val="0"/>
          <w:color w:val="auto"/>
          <w:spacing w:val="0"/>
          <w:rPrChange w:id="531" w:author="MK Soft" w:date="2018-12-02T16:39:00Z">
            <w:rPr>
              <w:del w:id="532" w:author="MK Soft" w:date="2018-12-02T16:37:00Z"/>
              <w:rFonts w:ascii="Times New Roman" w:eastAsia="Times New Roman" w:hAnsi="Times New Roman" w:cs="Times New Roman"/>
              <w:sz w:val="24"/>
              <w:szCs w:val="24"/>
              <w:highlight w:val="white"/>
            </w:rPr>
          </w:rPrChange>
        </w:rPr>
        <w:pPrChange w:id="533" w:author="MK Soft" w:date="2018-12-02T16:40:00Z">
          <w:pPr/>
        </w:pPrChange>
      </w:pPr>
    </w:p>
    <w:p w14:paraId="23C58219"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534" w:author="MK Soft" w:date="2018-12-02T16:39:00Z">
            <w:rPr>
              <w:rFonts w:ascii="Times New Roman" w:eastAsia="Times New Roman" w:hAnsi="Times New Roman" w:cs="Times New Roman"/>
              <w:sz w:val="24"/>
              <w:szCs w:val="24"/>
              <w:highlight w:val="white"/>
            </w:rPr>
          </w:rPrChange>
        </w:rPr>
        <w:pPrChange w:id="535" w:author="MK Soft" w:date="2018-12-02T16:40:00Z">
          <w:pPr/>
        </w:pPrChange>
      </w:pPr>
      <w:r w:rsidRPr="00A43FD6">
        <w:rPr>
          <w:rStyle w:val="RefernciaIntensa"/>
          <w:b w:val="0"/>
          <w:smallCaps w:val="0"/>
          <w:color w:val="auto"/>
          <w:spacing w:val="0"/>
          <w:rPrChange w:id="536" w:author="MK Soft" w:date="2018-12-02T16:39:00Z">
            <w:rPr>
              <w:rFonts w:ascii="Times New Roman" w:eastAsia="Times New Roman" w:hAnsi="Times New Roman" w:cs="Times New Roman"/>
              <w:color w:val="222222"/>
              <w:sz w:val="24"/>
              <w:szCs w:val="24"/>
              <w:highlight w:val="white"/>
            </w:rPr>
          </w:rPrChange>
        </w:rPr>
        <w:t xml:space="preserve">MILANI, André. </w:t>
      </w:r>
      <w:proofErr w:type="spellStart"/>
      <w:r w:rsidRPr="00A43FD6">
        <w:rPr>
          <w:rStyle w:val="RefernciaIntensa"/>
          <w:smallCaps w:val="0"/>
          <w:color w:val="auto"/>
          <w:spacing w:val="0"/>
          <w:rPrChange w:id="537" w:author="MK Soft" w:date="2018-12-02T16:39:00Z">
            <w:rPr>
              <w:rFonts w:ascii="Times New Roman" w:eastAsia="Times New Roman" w:hAnsi="Times New Roman" w:cs="Times New Roman"/>
              <w:b/>
              <w:color w:val="222222"/>
              <w:sz w:val="24"/>
              <w:szCs w:val="24"/>
              <w:highlight w:val="white"/>
            </w:rPr>
          </w:rPrChange>
        </w:rPr>
        <w:t>PostgreSQL</w:t>
      </w:r>
      <w:proofErr w:type="spellEnd"/>
      <w:r w:rsidRPr="00A43FD6">
        <w:rPr>
          <w:rStyle w:val="RefernciaIntensa"/>
          <w:smallCaps w:val="0"/>
          <w:color w:val="auto"/>
          <w:spacing w:val="0"/>
          <w:rPrChange w:id="538" w:author="MK Soft" w:date="2018-12-02T16:39:00Z">
            <w:rPr>
              <w:rFonts w:ascii="Times New Roman" w:eastAsia="Times New Roman" w:hAnsi="Times New Roman" w:cs="Times New Roman"/>
              <w:b/>
              <w:color w:val="222222"/>
              <w:sz w:val="24"/>
              <w:szCs w:val="24"/>
              <w:highlight w:val="white"/>
            </w:rPr>
          </w:rPrChange>
        </w:rPr>
        <w:t>-Guia do Programador</w:t>
      </w:r>
      <w:r w:rsidRPr="00A43FD6">
        <w:rPr>
          <w:rStyle w:val="RefernciaIntensa"/>
          <w:b w:val="0"/>
          <w:smallCaps w:val="0"/>
          <w:color w:val="auto"/>
          <w:spacing w:val="0"/>
          <w:rPrChange w:id="539" w:author="MK Soft" w:date="2018-12-02T16:39:00Z">
            <w:rPr>
              <w:rFonts w:ascii="Times New Roman" w:eastAsia="Times New Roman" w:hAnsi="Times New Roman" w:cs="Times New Roman"/>
              <w:color w:val="222222"/>
              <w:sz w:val="24"/>
              <w:szCs w:val="24"/>
              <w:highlight w:val="white"/>
            </w:rPr>
          </w:rPrChange>
        </w:rPr>
        <w:t xml:space="preserve">. </w:t>
      </w:r>
      <w:proofErr w:type="spellStart"/>
      <w:r w:rsidRPr="00A43FD6">
        <w:rPr>
          <w:rStyle w:val="RefernciaIntensa"/>
          <w:b w:val="0"/>
          <w:smallCaps w:val="0"/>
          <w:color w:val="auto"/>
          <w:spacing w:val="0"/>
          <w:rPrChange w:id="540" w:author="MK Soft" w:date="2018-12-02T16:39:00Z">
            <w:rPr>
              <w:rFonts w:ascii="Times New Roman" w:eastAsia="Times New Roman" w:hAnsi="Times New Roman" w:cs="Times New Roman"/>
              <w:color w:val="222222"/>
              <w:sz w:val="24"/>
              <w:szCs w:val="24"/>
              <w:highlight w:val="white"/>
            </w:rPr>
          </w:rPrChange>
        </w:rPr>
        <w:t>Novatec</w:t>
      </w:r>
      <w:proofErr w:type="spellEnd"/>
      <w:r w:rsidRPr="00A43FD6">
        <w:rPr>
          <w:rStyle w:val="RefernciaIntensa"/>
          <w:b w:val="0"/>
          <w:smallCaps w:val="0"/>
          <w:color w:val="auto"/>
          <w:spacing w:val="0"/>
          <w:rPrChange w:id="541" w:author="MK Soft" w:date="2018-12-02T16:39:00Z">
            <w:rPr>
              <w:rFonts w:ascii="Times New Roman" w:eastAsia="Times New Roman" w:hAnsi="Times New Roman" w:cs="Times New Roman"/>
              <w:color w:val="222222"/>
              <w:sz w:val="24"/>
              <w:szCs w:val="24"/>
              <w:highlight w:val="white"/>
            </w:rPr>
          </w:rPrChange>
        </w:rPr>
        <w:t xml:space="preserve"> Editora, 2008.</w:t>
      </w:r>
    </w:p>
    <w:p w14:paraId="23C5821A" w14:textId="4BEE63AC" w:rsidR="002C476C" w:rsidRPr="00A43FD6" w:rsidDel="00BC3C3A" w:rsidRDefault="002C476C">
      <w:pPr>
        <w:tabs>
          <w:tab w:val="left" w:pos="1211"/>
          <w:tab w:val="left" w:pos="5646"/>
          <w:tab w:val="left" w:pos="6530"/>
        </w:tabs>
        <w:spacing w:before="240" w:line="276" w:lineRule="auto"/>
        <w:jc w:val="both"/>
        <w:rPr>
          <w:del w:id="542" w:author="MK Soft" w:date="2018-12-02T16:37:00Z"/>
          <w:rStyle w:val="RefernciaIntensa"/>
          <w:b w:val="0"/>
          <w:smallCaps w:val="0"/>
          <w:color w:val="auto"/>
          <w:spacing w:val="0"/>
          <w:rPrChange w:id="543" w:author="MK Soft" w:date="2018-12-02T16:39:00Z">
            <w:rPr>
              <w:del w:id="544" w:author="MK Soft" w:date="2018-12-02T16:37:00Z"/>
              <w:rFonts w:ascii="Times New Roman" w:eastAsia="Times New Roman" w:hAnsi="Times New Roman" w:cs="Times New Roman"/>
              <w:sz w:val="24"/>
              <w:szCs w:val="24"/>
              <w:highlight w:val="white"/>
            </w:rPr>
          </w:rPrChange>
        </w:rPr>
        <w:pPrChange w:id="545" w:author="MK Soft" w:date="2018-12-02T16:40:00Z">
          <w:pPr/>
        </w:pPrChange>
      </w:pPr>
    </w:p>
    <w:p w14:paraId="23C5821B"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546" w:author="MK Soft" w:date="2018-12-02T16:39:00Z">
            <w:rPr>
              <w:rFonts w:ascii="Times New Roman" w:eastAsia="Times New Roman" w:hAnsi="Times New Roman" w:cs="Times New Roman"/>
              <w:sz w:val="24"/>
              <w:szCs w:val="24"/>
              <w:highlight w:val="white"/>
            </w:rPr>
          </w:rPrChange>
        </w:rPr>
        <w:pPrChange w:id="547" w:author="MK Soft" w:date="2018-12-02T16:40:00Z">
          <w:pPr/>
        </w:pPrChange>
      </w:pPr>
      <w:r w:rsidRPr="00A43FD6">
        <w:rPr>
          <w:rStyle w:val="RefernciaIntensa"/>
          <w:b w:val="0"/>
          <w:smallCaps w:val="0"/>
          <w:color w:val="auto"/>
          <w:spacing w:val="0"/>
          <w:rPrChange w:id="548" w:author="MK Soft" w:date="2018-12-02T16:39:00Z">
            <w:rPr>
              <w:rFonts w:ascii="Times New Roman" w:eastAsia="Times New Roman" w:hAnsi="Times New Roman" w:cs="Times New Roman"/>
              <w:color w:val="222222"/>
              <w:sz w:val="24"/>
              <w:szCs w:val="24"/>
              <w:highlight w:val="white"/>
            </w:rPr>
          </w:rPrChange>
        </w:rPr>
        <w:t xml:space="preserve">TAVARES, Henrique Leal. Introdução a Desenvolvimento de Aplicações Híbridas. </w:t>
      </w:r>
      <w:r w:rsidRPr="00A43FD6">
        <w:rPr>
          <w:rStyle w:val="RefernciaIntensa"/>
          <w:smallCaps w:val="0"/>
          <w:color w:val="auto"/>
          <w:spacing w:val="0"/>
          <w:rPrChange w:id="549" w:author="MK Soft" w:date="2018-12-02T16:39:00Z">
            <w:rPr>
              <w:rFonts w:ascii="Times New Roman" w:eastAsia="Times New Roman" w:hAnsi="Times New Roman" w:cs="Times New Roman"/>
              <w:b/>
              <w:color w:val="222222"/>
              <w:sz w:val="24"/>
              <w:szCs w:val="24"/>
              <w:highlight w:val="white"/>
            </w:rPr>
          </w:rPrChange>
        </w:rPr>
        <w:t xml:space="preserve">Revista Eletrônica </w:t>
      </w:r>
      <w:proofErr w:type="spellStart"/>
      <w:r w:rsidRPr="00A43FD6">
        <w:rPr>
          <w:rStyle w:val="RefernciaIntensa"/>
          <w:smallCaps w:val="0"/>
          <w:color w:val="auto"/>
          <w:spacing w:val="0"/>
          <w:rPrChange w:id="550" w:author="MK Soft" w:date="2018-12-02T16:39:00Z">
            <w:rPr>
              <w:rFonts w:ascii="Times New Roman" w:eastAsia="Times New Roman" w:hAnsi="Times New Roman" w:cs="Times New Roman"/>
              <w:b/>
              <w:color w:val="222222"/>
              <w:sz w:val="24"/>
              <w:szCs w:val="24"/>
              <w:highlight w:val="white"/>
            </w:rPr>
          </w:rPrChange>
        </w:rPr>
        <w:t>eF</w:t>
      </w:r>
      <w:proofErr w:type="spellEnd"/>
      <w:r w:rsidRPr="00A43FD6">
        <w:rPr>
          <w:rStyle w:val="RefernciaIntensa"/>
          <w:smallCaps w:val="0"/>
          <w:color w:val="auto"/>
          <w:spacing w:val="0"/>
          <w:rPrChange w:id="551" w:author="MK Soft" w:date="2018-12-02T16:39:00Z">
            <w:rPr>
              <w:rFonts w:ascii="Times New Roman" w:eastAsia="Times New Roman" w:hAnsi="Times New Roman" w:cs="Times New Roman"/>
              <w:b/>
              <w:color w:val="222222"/>
              <w:sz w:val="24"/>
              <w:szCs w:val="24"/>
              <w:highlight w:val="white"/>
            </w:rPr>
          </w:rPrChange>
        </w:rPr>
        <w:t xml:space="preserve">@ </w:t>
      </w:r>
      <w:proofErr w:type="spellStart"/>
      <w:r w:rsidRPr="00A43FD6">
        <w:rPr>
          <w:rStyle w:val="RefernciaIntensa"/>
          <w:smallCaps w:val="0"/>
          <w:color w:val="auto"/>
          <w:spacing w:val="0"/>
          <w:rPrChange w:id="552" w:author="MK Soft" w:date="2018-12-02T16:39:00Z">
            <w:rPr>
              <w:rFonts w:ascii="Times New Roman" w:eastAsia="Times New Roman" w:hAnsi="Times New Roman" w:cs="Times New Roman"/>
              <w:b/>
              <w:color w:val="222222"/>
              <w:sz w:val="24"/>
              <w:szCs w:val="24"/>
              <w:highlight w:val="white"/>
            </w:rPr>
          </w:rPrChange>
        </w:rPr>
        <w:t>tec</w:t>
      </w:r>
      <w:proofErr w:type="spellEnd"/>
      <w:r w:rsidRPr="00A43FD6">
        <w:rPr>
          <w:rStyle w:val="RefernciaIntensa"/>
          <w:b w:val="0"/>
          <w:smallCaps w:val="0"/>
          <w:color w:val="auto"/>
          <w:spacing w:val="0"/>
          <w:rPrChange w:id="553" w:author="MK Soft" w:date="2018-12-02T16:39:00Z">
            <w:rPr>
              <w:rFonts w:ascii="Times New Roman" w:eastAsia="Times New Roman" w:hAnsi="Times New Roman" w:cs="Times New Roman"/>
              <w:color w:val="222222"/>
              <w:sz w:val="24"/>
              <w:szCs w:val="24"/>
              <w:highlight w:val="white"/>
            </w:rPr>
          </w:rPrChange>
        </w:rPr>
        <w:t>, v. 6, n. 1, p. 11-11, 2016.</w:t>
      </w:r>
    </w:p>
    <w:p w14:paraId="23C5821C" w14:textId="13729AA0" w:rsidR="002C476C" w:rsidRPr="00A43FD6" w:rsidDel="00BC3C3A" w:rsidRDefault="002C476C">
      <w:pPr>
        <w:tabs>
          <w:tab w:val="left" w:pos="1211"/>
          <w:tab w:val="left" w:pos="5646"/>
          <w:tab w:val="left" w:pos="6530"/>
        </w:tabs>
        <w:spacing w:before="240" w:line="276" w:lineRule="auto"/>
        <w:jc w:val="both"/>
        <w:rPr>
          <w:del w:id="554" w:author="MK Soft" w:date="2018-12-02T16:37:00Z"/>
          <w:rStyle w:val="RefernciaIntensa"/>
          <w:b w:val="0"/>
          <w:smallCaps w:val="0"/>
          <w:color w:val="auto"/>
          <w:spacing w:val="0"/>
          <w:rPrChange w:id="555" w:author="MK Soft" w:date="2018-12-02T16:39:00Z">
            <w:rPr>
              <w:del w:id="556" w:author="MK Soft" w:date="2018-12-02T16:37:00Z"/>
              <w:rFonts w:ascii="Times New Roman" w:eastAsia="Times New Roman" w:hAnsi="Times New Roman" w:cs="Times New Roman"/>
              <w:sz w:val="24"/>
              <w:szCs w:val="24"/>
            </w:rPr>
          </w:rPrChange>
        </w:rPr>
        <w:pPrChange w:id="557" w:author="MK Soft" w:date="2018-12-02T16:40:00Z">
          <w:pPr>
            <w:tabs>
              <w:tab w:val="left" w:pos="1211"/>
              <w:tab w:val="left" w:pos="5646"/>
              <w:tab w:val="left" w:pos="6530"/>
            </w:tabs>
          </w:pPr>
        </w:pPrChange>
      </w:pPr>
    </w:p>
    <w:p w14:paraId="23C5821D" w14:textId="77777777" w:rsidR="002C476C" w:rsidRPr="00A43FD6" w:rsidRDefault="00436E0C">
      <w:pPr>
        <w:tabs>
          <w:tab w:val="left" w:pos="1211"/>
          <w:tab w:val="left" w:pos="5646"/>
          <w:tab w:val="left" w:pos="6530"/>
        </w:tabs>
        <w:spacing w:before="240" w:line="276" w:lineRule="auto"/>
        <w:jc w:val="both"/>
        <w:rPr>
          <w:rStyle w:val="RefernciaIntensa"/>
          <w:b w:val="0"/>
          <w:smallCaps w:val="0"/>
          <w:color w:val="auto"/>
          <w:spacing w:val="0"/>
          <w:rPrChange w:id="558" w:author="MK Soft" w:date="2018-12-02T16:39:00Z">
            <w:rPr>
              <w:rFonts w:ascii="Times New Roman" w:eastAsia="Times New Roman" w:hAnsi="Times New Roman" w:cs="Times New Roman"/>
              <w:sz w:val="24"/>
              <w:szCs w:val="24"/>
            </w:rPr>
          </w:rPrChange>
        </w:rPr>
        <w:pPrChange w:id="559" w:author="MK Soft" w:date="2018-12-02T16:40:00Z">
          <w:pPr>
            <w:tabs>
              <w:tab w:val="left" w:pos="1211"/>
              <w:tab w:val="left" w:pos="5646"/>
              <w:tab w:val="left" w:pos="6530"/>
            </w:tabs>
          </w:pPr>
        </w:pPrChange>
      </w:pPr>
      <w:r w:rsidRPr="00A43FD6">
        <w:rPr>
          <w:rStyle w:val="RefernciaIntensa"/>
          <w:b w:val="0"/>
          <w:smallCaps w:val="0"/>
          <w:color w:val="auto"/>
          <w:spacing w:val="0"/>
          <w:rPrChange w:id="560" w:author="MK Soft" w:date="2018-12-02T16:39:00Z">
            <w:rPr>
              <w:rFonts w:ascii="Times New Roman" w:eastAsia="Times New Roman" w:hAnsi="Times New Roman" w:cs="Times New Roman"/>
              <w:sz w:val="24"/>
              <w:szCs w:val="24"/>
              <w:highlight w:val="white"/>
            </w:rPr>
          </w:rPrChange>
        </w:rPr>
        <w:t xml:space="preserve">WEISSMANN, Henrique Lobo. </w:t>
      </w:r>
      <w:r w:rsidRPr="00A43FD6">
        <w:rPr>
          <w:rStyle w:val="RefernciaIntensa"/>
          <w:smallCaps w:val="0"/>
          <w:color w:val="auto"/>
          <w:spacing w:val="0"/>
          <w:rPrChange w:id="561" w:author="MK Soft" w:date="2018-12-02T16:39:00Z">
            <w:rPr>
              <w:rFonts w:ascii="Times New Roman" w:eastAsia="Times New Roman" w:hAnsi="Times New Roman" w:cs="Times New Roman"/>
              <w:b/>
              <w:sz w:val="24"/>
              <w:szCs w:val="24"/>
              <w:highlight w:val="white"/>
            </w:rPr>
          </w:rPrChange>
        </w:rPr>
        <w:t>Vire o jogo com Spring Framework</w:t>
      </w:r>
      <w:r w:rsidRPr="00A43FD6">
        <w:rPr>
          <w:rStyle w:val="RefernciaIntensa"/>
          <w:b w:val="0"/>
          <w:smallCaps w:val="0"/>
          <w:color w:val="auto"/>
          <w:spacing w:val="0"/>
          <w:rPrChange w:id="562" w:author="MK Soft" w:date="2018-12-02T16:39:00Z">
            <w:rPr>
              <w:rFonts w:ascii="Times New Roman" w:eastAsia="Times New Roman" w:hAnsi="Times New Roman" w:cs="Times New Roman"/>
              <w:sz w:val="24"/>
              <w:szCs w:val="24"/>
              <w:highlight w:val="white"/>
            </w:rPr>
          </w:rPrChange>
        </w:rPr>
        <w:t>. Editora Casa do Código, 2014.</w:t>
      </w:r>
    </w:p>
    <w:p w14:paraId="23C5821E" w14:textId="2EA29723" w:rsidR="002C476C" w:rsidRPr="00A43FD6" w:rsidDel="00BC3C3A" w:rsidRDefault="002C476C">
      <w:pPr>
        <w:tabs>
          <w:tab w:val="left" w:pos="1211"/>
          <w:tab w:val="left" w:pos="5646"/>
          <w:tab w:val="left" w:pos="6530"/>
        </w:tabs>
        <w:spacing w:before="240" w:line="276" w:lineRule="auto"/>
        <w:jc w:val="both"/>
        <w:rPr>
          <w:del w:id="563" w:author="MK Soft" w:date="2018-12-02T16:37:00Z"/>
          <w:rStyle w:val="RefernciaIntensa"/>
          <w:b w:val="0"/>
          <w:smallCaps w:val="0"/>
          <w:color w:val="auto"/>
          <w:spacing w:val="0"/>
          <w:sz w:val="24"/>
          <w:szCs w:val="24"/>
          <w:rPrChange w:id="564" w:author="MK Soft" w:date="2018-12-02T16:39:00Z">
            <w:rPr>
              <w:del w:id="565" w:author="MK Soft" w:date="2018-12-02T16:37:00Z"/>
              <w:rFonts w:ascii="Times New Roman" w:eastAsia="Times New Roman" w:hAnsi="Times New Roman" w:cs="Times New Roman"/>
              <w:sz w:val="20"/>
              <w:szCs w:val="20"/>
              <w:highlight w:val="white"/>
            </w:rPr>
          </w:rPrChange>
        </w:rPr>
        <w:pPrChange w:id="566" w:author="MK Soft" w:date="2018-12-02T16:40:00Z">
          <w:pPr/>
        </w:pPrChange>
      </w:pPr>
    </w:p>
    <w:p w14:paraId="23C5821F" w14:textId="2E8CD73B" w:rsidR="002C476C" w:rsidRPr="00A43FD6" w:rsidDel="00BC3C3A" w:rsidRDefault="002C476C">
      <w:pPr>
        <w:tabs>
          <w:tab w:val="left" w:pos="1211"/>
          <w:tab w:val="left" w:pos="5646"/>
          <w:tab w:val="left" w:pos="6530"/>
        </w:tabs>
        <w:spacing w:before="240" w:line="276" w:lineRule="auto"/>
        <w:jc w:val="both"/>
        <w:rPr>
          <w:del w:id="567" w:author="MK Soft" w:date="2018-12-02T16:37:00Z"/>
          <w:rStyle w:val="RefernciaIntensa"/>
          <w:b w:val="0"/>
          <w:smallCaps w:val="0"/>
          <w:color w:val="auto"/>
          <w:spacing w:val="0"/>
          <w:sz w:val="24"/>
          <w:szCs w:val="24"/>
          <w:rPrChange w:id="568" w:author="MK Soft" w:date="2018-12-02T16:39:00Z">
            <w:rPr>
              <w:del w:id="569" w:author="MK Soft" w:date="2018-12-02T16:37:00Z"/>
              <w:rFonts w:ascii="Times New Roman" w:eastAsia="Times New Roman" w:hAnsi="Times New Roman" w:cs="Times New Roman"/>
              <w:sz w:val="20"/>
              <w:szCs w:val="20"/>
              <w:highlight w:val="white"/>
            </w:rPr>
          </w:rPrChange>
        </w:rPr>
        <w:pPrChange w:id="570" w:author="MK Soft" w:date="2018-12-02T16:40:00Z">
          <w:pPr>
            <w:jc w:val="both"/>
          </w:pPr>
        </w:pPrChange>
      </w:pPr>
    </w:p>
    <w:p w14:paraId="23C58220" w14:textId="6C29D124" w:rsidR="002C476C" w:rsidRPr="00A43FD6" w:rsidDel="00BC3C3A" w:rsidRDefault="002C476C">
      <w:pPr>
        <w:tabs>
          <w:tab w:val="left" w:pos="1211"/>
          <w:tab w:val="left" w:pos="5646"/>
          <w:tab w:val="left" w:pos="6530"/>
        </w:tabs>
        <w:spacing w:before="240" w:line="276" w:lineRule="auto"/>
        <w:jc w:val="both"/>
        <w:rPr>
          <w:del w:id="571" w:author="MK Soft" w:date="2018-12-02T16:37:00Z"/>
          <w:rStyle w:val="RefernciaIntensa"/>
          <w:b w:val="0"/>
          <w:smallCaps w:val="0"/>
          <w:color w:val="auto"/>
          <w:spacing w:val="0"/>
          <w:sz w:val="24"/>
          <w:szCs w:val="24"/>
          <w:rPrChange w:id="572" w:author="MK Soft" w:date="2018-12-02T16:39:00Z">
            <w:rPr>
              <w:del w:id="573" w:author="MK Soft" w:date="2018-12-02T16:37:00Z"/>
              <w:rFonts w:ascii="Times New Roman" w:eastAsia="Times New Roman" w:hAnsi="Times New Roman" w:cs="Times New Roman"/>
              <w:sz w:val="20"/>
              <w:szCs w:val="20"/>
              <w:highlight w:val="white"/>
            </w:rPr>
          </w:rPrChange>
        </w:rPr>
        <w:pPrChange w:id="574" w:author="MK Soft" w:date="2018-12-02T16:40:00Z">
          <w:pPr>
            <w:jc w:val="both"/>
          </w:pPr>
        </w:pPrChange>
      </w:pPr>
    </w:p>
    <w:p w14:paraId="23C58221" w14:textId="77777777" w:rsidR="002C476C" w:rsidRPr="00A43FD6" w:rsidRDefault="002C476C">
      <w:pPr>
        <w:tabs>
          <w:tab w:val="left" w:pos="1211"/>
          <w:tab w:val="left" w:pos="5646"/>
          <w:tab w:val="left" w:pos="6530"/>
        </w:tabs>
        <w:spacing w:before="240" w:line="276" w:lineRule="auto"/>
        <w:jc w:val="both"/>
        <w:rPr>
          <w:rStyle w:val="RefernciaIntensa"/>
          <w:b w:val="0"/>
          <w:smallCaps w:val="0"/>
          <w:color w:val="auto"/>
          <w:spacing w:val="0"/>
          <w:rPrChange w:id="575" w:author="MK Soft" w:date="2018-12-02T16:39:00Z">
            <w:rPr>
              <w:rFonts w:ascii="Times New Roman" w:eastAsia="Times New Roman" w:hAnsi="Times New Roman" w:cs="Times New Roman"/>
              <w:sz w:val="24"/>
              <w:szCs w:val="24"/>
            </w:rPr>
          </w:rPrChange>
        </w:rPr>
        <w:pPrChange w:id="576" w:author="MK Soft" w:date="2018-12-02T16:40:00Z">
          <w:pPr/>
        </w:pPrChange>
      </w:pPr>
    </w:p>
    <w:sectPr w:rsidR="002C476C" w:rsidRPr="00A43FD6">
      <w:type w:val="continuous"/>
      <w:pgSz w:w="11909" w:h="16834"/>
      <w:pgMar w:top="1701" w:right="1134" w:bottom="1134" w:left="170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K Soft" w:date="2018-12-02T15:50:00Z" w:initials="MS">
    <w:p w14:paraId="2083C56A" w14:textId="77777777" w:rsidR="00E512FB" w:rsidRDefault="00E512FB" w:rsidP="003F2584">
      <w:pPr>
        <w:pStyle w:val="Textodecomentrio"/>
      </w:pPr>
      <w:r>
        <w:rPr>
          <w:rStyle w:val="Refdecomentrio"/>
        </w:rPr>
        <w:annotationRef/>
      </w:r>
      <w:r>
        <w:t>FALTA O TÍTULO</w:t>
      </w:r>
    </w:p>
    <w:p w14:paraId="7E17DD86" w14:textId="77777777" w:rsidR="00E512FB" w:rsidRDefault="00E512FB" w:rsidP="003F2584">
      <w:pPr>
        <w:pStyle w:val="Textodecomentrio"/>
      </w:pPr>
    </w:p>
    <w:p w14:paraId="6D02BB04" w14:textId="32D70D34" w:rsidR="00E512FB" w:rsidRDefault="00E512FB" w:rsidP="003F2584">
      <w:pPr>
        <w:pStyle w:val="Textodecomentrio"/>
      </w:pPr>
      <w:r>
        <w:t xml:space="preserve">PODE ATÉ FAZER UM ARTIGO, MAS NO SEU </w:t>
      </w:r>
      <w:proofErr w:type="gramStart"/>
      <w:r>
        <w:t>CASO,MIGUEL</w:t>
      </w:r>
      <w:proofErr w:type="gramEnd"/>
      <w:r>
        <w:t xml:space="preserve"> É UM TCC.</w:t>
      </w:r>
    </w:p>
  </w:comment>
  <w:comment w:id="6" w:author="MK Soft" w:date="2018-12-02T15:51:00Z" w:initials="MS">
    <w:p w14:paraId="1660F0BC" w14:textId="77777777" w:rsidR="00E512FB" w:rsidRDefault="00E512FB">
      <w:pPr>
        <w:pStyle w:val="Textodecomentrio"/>
      </w:pPr>
      <w:r>
        <w:rPr>
          <w:rStyle w:val="Refdecomentrio"/>
        </w:rPr>
        <w:annotationRef/>
      </w:r>
      <w:r>
        <w:t>ORDEM ALFABÉTICA</w:t>
      </w:r>
    </w:p>
    <w:p w14:paraId="426C03B9" w14:textId="77777777" w:rsidR="00E512FB" w:rsidRDefault="00E512FB">
      <w:pPr>
        <w:pStyle w:val="Textodecomentrio"/>
      </w:pPr>
      <w:r>
        <w:t>Primeiro os alunos</w:t>
      </w:r>
    </w:p>
    <w:p w14:paraId="73EDAD4C" w14:textId="702AC2A7" w:rsidR="00E512FB" w:rsidRDefault="00E512FB">
      <w:pPr>
        <w:pStyle w:val="Textodecomentrio"/>
      </w:pPr>
      <w:r>
        <w:t>Depois os professores</w:t>
      </w:r>
    </w:p>
  </w:comment>
  <w:comment w:id="9" w:author="MK Soft" w:date="2018-12-02T15:52:00Z" w:initials="MS">
    <w:p w14:paraId="5C7E31FE" w14:textId="4C63D325" w:rsidR="00E512FB" w:rsidRDefault="00E512FB">
      <w:pPr>
        <w:pStyle w:val="Textodecomentrio"/>
      </w:pPr>
      <w:r>
        <w:rPr>
          <w:rStyle w:val="Refdecomentrio"/>
        </w:rPr>
        <w:annotationRef/>
      </w:r>
      <w:r>
        <w:t>NÃO EXISTEM PARÁGRAFOS EM RESUMO</w:t>
      </w:r>
    </w:p>
  </w:comment>
  <w:comment w:id="159" w:author="MK Soft" w:date="2018-12-02T16:13:00Z" w:initials="MS">
    <w:p w14:paraId="4324DFC5" w14:textId="5793B02A" w:rsidR="00E512FB" w:rsidRDefault="00E512FB">
      <w:pPr>
        <w:pStyle w:val="Textodecomentrio"/>
      </w:pPr>
      <w:r>
        <w:rPr>
          <w:rStyle w:val="Refdecomentrio"/>
        </w:rPr>
        <w:annotationRef/>
      </w:r>
      <w:r>
        <w:t>ESTÁ FALATANDO ALGO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02BB04" w15:done="0"/>
  <w15:commentEx w15:paraId="73EDAD4C" w15:done="0"/>
  <w15:commentEx w15:paraId="5C7E31FE" w15:done="0"/>
  <w15:commentEx w15:paraId="4324DF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02BB04" w16cid:durableId="1FAE7DC1"/>
  <w16cid:commentId w16cid:paraId="73EDAD4C" w16cid:durableId="1FAE7E08"/>
  <w16cid:commentId w16cid:paraId="5C7E31FE" w16cid:durableId="1FAE7E3E"/>
  <w16cid:commentId w16cid:paraId="4324DFC5" w16cid:durableId="1FAE832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073C1" w14:textId="77777777" w:rsidR="00E07D3D" w:rsidRDefault="00E07D3D">
      <w:pPr>
        <w:spacing w:line="240" w:lineRule="auto"/>
      </w:pPr>
      <w:r>
        <w:separator/>
      </w:r>
    </w:p>
  </w:endnote>
  <w:endnote w:type="continuationSeparator" w:id="0">
    <w:p w14:paraId="6524E52A" w14:textId="77777777" w:rsidR="00E07D3D" w:rsidRDefault="00E07D3D">
      <w:pPr>
        <w:spacing w:line="240" w:lineRule="auto"/>
      </w:pPr>
      <w:r>
        <w:continuationSeparator/>
      </w:r>
    </w:p>
  </w:endnote>
  <w:endnote w:type="continuationNotice" w:id="1">
    <w:p w14:paraId="4E79E17D" w14:textId="77777777" w:rsidR="00E07D3D" w:rsidRDefault="00E07D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EC546" w14:textId="77777777" w:rsidR="00E07D3D" w:rsidRDefault="00E07D3D">
      <w:pPr>
        <w:spacing w:line="240" w:lineRule="auto"/>
      </w:pPr>
      <w:r>
        <w:separator/>
      </w:r>
    </w:p>
  </w:footnote>
  <w:footnote w:type="continuationSeparator" w:id="0">
    <w:p w14:paraId="5E79D039" w14:textId="77777777" w:rsidR="00E07D3D" w:rsidRDefault="00E07D3D">
      <w:pPr>
        <w:spacing w:line="240" w:lineRule="auto"/>
      </w:pPr>
      <w:r>
        <w:continuationSeparator/>
      </w:r>
    </w:p>
  </w:footnote>
  <w:footnote w:type="continuationNotice" w:id="1">
    <w:p w14:paraId="6B8609EF" w14:textId="77777777" w:rsidR="00E07D3D" w:rsidRDefault="00E07D3D">
      <w:pPr>
        <w:spacing w:line="240" w:lineRule="auto"/>
      </w:pPr>
    </w:p>
  </w:footnote>
  <w:footnote w:id="2">
    <w:p w14:paraId="23C58228" w14:textId="77777777" w:rsidR="00E512FB" w:rsidRDefault="00E512FB">
      <w:pPr>
        <w:spacing w:line="240" w:lineRule="auto"/>
        <w:rPr>
          <w:sz w:val="20"/>
          <w:szCs w:val="20"/>
        </w:rPr>
      </w:pPr>
      <w:r>
        <w:rPr>
          <w:vertAlign w:val="superscript"/>
        </w:rPr>
        <w:footnoteRef/>
      </w:r>
      <w:r>
        <w:rPr>
          <w:sz w:val="20"/>
          <w:szCs w:val="20"/>
          <w:vertAlign w:val="superscript"/>
        </w:rPr>
        <w:t>***</w:t>
      </w:r>
      <w:r>
        <w:rPr>
          <w:sz w:val="20"/>
          <w:szCs w:val="20"/>
        </w:rPr>
        <w:t xml:space="preserve"> Mestre em Computação Aplicada Pela Universidade de Brasília, Coordenador de Infraestrutura de Redes do Ministério da Defesa e Professor Acadêmico da Universidade de Brasília e das Faculdades JK. E-Mail: </w:t>
      </w:r>
      <w:hyperlink r:id="rId1">
        <w:r>
          <w:rPr>
            <w:color w:val="1155CC"/>
            <w:sz w:val="20"/>
            <w:szCs w:val="20"/>
            <w:u w:val="single"/>
          </w:rPr>
          <w:t>carlos.mello@jk.edu.br</w:t>
        </w:r>
      </w:hyperlink>
    </w:p>
    <w:p w14:paraId="23C58229" w14:textId="77777777" w:rsidR="00E512FB" w:rsidRDefault="00E512FB">
      <w:pPr>
        <w:spacing w:line="240" w:lineRule="auto"/>
        <w:rPr>
          <w:sz w:val="20"/>
          <w:szCs w:val="20"/>
        </w:rPr>
      </w:pPr>
    </w:p>
  </w:footnote>
  <w:footnote w:id="3">
    <w:p w14:paraId="23C5822A" w14:textId="77777777" w:rsidR="00E512FB" w:rsidRDefault="00E512FB">
      <w:pPr>
        <w:spacing w:line="240" w:lineRule="auto"/>
        <w:rPr>
          <w:sz w:val="20"/>
          <w:szCs w:val="20"/>
        </w:rPr>
      </w:pPr>
      <w:r>
        <w:rPr>
          <w:vertAlign w:val="superscript"/>
        </w:rPr>
        <w:footnoteRef/>
      </w:r>
      <w:r>
        <w:rPr>
          <w:sz w:val="20"/>
          <w:szCs w:val="20"/>
          <w:vertAlign w:val="superscript"/>
        </w:rPr>
        <w:t>***</w:t>
      </w:r>
      <w:r>
        <w:rPr>
          <w:sz w:val="20"/>
          <w:szCs w:val="20"/>
        </w:rPr>
        <w:t xml:space="preserve"> Mestranda em Ciências da Computação - UNB. Especialização em Gestão Pública - UNB. Especialização em Segurança da Informação - UNB. Bacharel em Análise de Sistemas - Universo.</w:t>
      </w:r>
    </w:p>
    <w:p w14:paraId="23C5822B" w14:textId="77777777" w:rsidR="00E512FB" w:rsidRDefault="00E512FB">
      <w:pPr>
        <w:spacing w:line="240" w:lineRule="auto"/>
        <w:rPr>
          <w:sz w:val="20"/>
          <w:szCs w:val="20"/>
        </w:rPr>
      </w:pPr>
    </w:p>
  </w:footnote>
  <w:footnote w:id="4">
    <w:p w14:paraId="23C5822C" w14:textId="77777777" w:rsidR="00E512FB" w:rsidRDefault="00E512FB">
      <w:pPr>
        <w:spacing w:line="240" w:lineRule="auto"/>
        <w:rPr>
          <w:sz w:val="20"/>
          <w:szCs w:val="20"/>
        </w:rPr>
      </w:pPr>
      <w:r>
        <w:rPr>
          <w:vertAlign w:val="superscript"/>
        </w:rPr>
        <w:footnoteRef/>
      </w:r>
      <w:r>
        <w:rPr>
          <w:sz w:val="20"/>
          <w:szCs w:val="20"/>
          <w:vertAlign w:val="superscript"/>
        </w:rPr>
        <w:t>**</w:t>
      </w:r>
      <w:r>
        <w:rPr>
          <w:sz w:val="20"/>
          <w:szCs w:val="20"/>
        </w:rPr>
        <w:t xml:space="preserve"> Graduado em Análise e Desenvolvimento de Tecnologia pela Faculdade JK Santa Maria. Graduando em Bacharel em Sistema da Informação pela Faculdade JK Gama.</w:t>
      </w:r>
    </w:p>
    <w:p w14:paraId="23C5822D" w14:textId="77777777" w:rsidR="00E512FB" w:rsidRDefault="00E512FB">
      <w:pPr>
        <w:spacing w:line="240" w:lineRule="auto"/>
        <w:rPr>
          <w:sz w:val="20"/>
          <w:szCs w:val="20"/>
        </w:rPr>
      </w:pPr>
    </w:p>
  </w:footnote>
  <w:footnote w:id="5">
    <w:p w14:paraId="23C5822E" w14:textId="77777777" w:rsidR="00E512FB" w:rsidRDefault="00E512FB">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Graduando </w:t>
      </w:r>
      <w:r>
        <w:rPr>
          <w:sz w:val="20"/>
          <w:szCs w:val="20"/>
        </w:rPr>
        <w:t>Análise e Desenvolvimento de Tecnologia pela Faculdade JK Gama.</w:t>
      </w:r>
    </w:p>
    <w:p w14:paraId="23C5822F" w14:textId="77777777" w:rsidR="00E512FB" w:rsidRDefault="00E512FB">
      <w:pPr>
        <w:pBdr>
          <w:top w:val="nil"/>
          <w:left w:val="nil"/>
          <w:bottom w:val="nil"/>
          <w:right w:val="nil"/>
          <w:between w:val="nil"/>
        </w:pBdr>
        <w:spacing w:line="240" w:lineRule="auto"/>
        <w:rPr>
          <w:color w:val="000000"/>
          <w:sz w:val="20"/>
          <w:szCs w:val="20"/>
        </w:rPr>
      </w:pPr>
    </w:p>
  </w:footnote>
  <w:footnote w:id="6">
    <w:p w14:paraId="23C58230" w14:textId="77777777" w:rsidR="00E512FB" w:rsidRDefault="00E512FB">
      <w:pPr>
        <w:spacing w:line="240" w:lineRule="auto"/>
        <w:rPr>
          <w:sz w:val="20"/>
          <w:szCs w:val="20"/>
        </w:rPr>
      </w:pPr>
      <w:r>
        <w:rPr>
          <w:vertAlign w:val="superscript"/>
        </w:rPr>
        <w:footnoteRef/>
      </w:r>
      <w:r>
        <w:rPr>
          <w:sz w:val="20"/>
          <w:szCs w:val="20"/>
        </w:rPr>
        <w:t xml:space="preserve"> </w:t>
      </w:r>
      <w:proofErr w:type="spellStart"/>
      <w:r>
        <w:rPr>
          <w:sz w:val="20"/>
          <w:szCs w:val="20"/>
        </w:rPr>
        <w:t>Primary</w:t>
      </w:r>
      <w:proofErr w:type="spellEnd"/>
      <w:r>
        <w:rPr>
          <w:sz w:val="20"/>
          <w:szCs w:val="20"/>
        </w:rPr>
        <w:t xml:space="preserve"> Key, ou chave primária, atributo responsável por identificar um campo da tabela como único e inviolável, utilizado para facilitar sua identificação em meio às demais.</w:t>
      </w:r>
    </w:p>
  </w:footnote>
  <w:footnote w:id="7">
    <w:p w14:paraId="23C58231" w14:textId="77777777" w:rsidR="00E512FB" w:rsidRDefault="00E512FB">
      <w:pPr>
        <w:spacing w:line="240" w:lineRule="auto"/>
        <w:rPr>
          <w:sz w:val="20"/>
          <w:szCs w:val="20"/>
        </w:rPr>
      </w:pPr>
      <w:r>
        <w:rPr>
          <w:vertAlign w:val="superscript"/>
        </w:rPr>
        <w:footnoteRef/>
      </w:r>
      <w:r>
        <w:rPr>
          <w:sz w:val="20"/>
          <w:szCs w:val="20"/>
        </w:rPr>
        <w:t xml:space="preserve"> </w:t>
      </w:r>
      <w:proofErr w:type="spellStart"/>
      <w:r>
        <w:rPr>
          <w:sz w:val="20"/>
          <w:szCs w:val="20"/>
        </w:rPr>
        <w:t>Unique</w:t>
      </w:r>
      <w:proofErr w:type="spellEnd"/>
      <w:r>
        <w:rPr>
          <w:sz w:val="20"/>
          <w:szCs w:val="20"/>
        </w:rPr>
        <w:t>, ou único, define um campo na tabela como único, não permitido a existência de um valor igual na 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0230D"/>
    <w:multiLevelType w:val="multilevel"/>
    <w:tmpl w:val="214CAF7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AFE623D"/>
    <w:multiLevelType w:val="multilevel"/>
    <w:tmpl w:val="15CC9CA2"/>
    <w:lvl w:ilvl="0">
      <w:start w:val="1"/>
      <w:numFmt w:val="decimal"/>
      <w:lvlText w:val="%1."/>
      <w:lvlJc w:val="left"/>
      <w:pPr>
        <w:ind w:left="720" w:hanging="360"/>
      </w:pPr>
    </w:lvl>
    <w:lvl w:ilvl="1">
      <w:start w:val="1"/>
      <w:numFmt w:val="decimal"/>
      <w:lvlText w:val="%1.%2."/>
      <w:lvlJc w:val="left"/>
      <w:pPr>
        <w:ind w:left="720"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K Soft">
    <w15:presenceInfo w15:providerId="Windows Live" w15:userId="dbc8e5827f4e73cd"/>
  </w15:person>
  <w15:person w15:author="Stefano Araujo Pereira">
    <w15:presenceInfo w15:providerId="None" w15:userId="Stefano Araujo Per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2C476C"/>
    <w:rsid w:val="00095012"/>
    <w:rsid w:val="00193014"/>
    <w:rsid w:val="00286A8B"/>
    <w:rsid w:val="002C476C"/>
    <w:rsid w:val="002E0EB0"/>
    <w:rsid w:val="002E1903"/>
    <w:rsid w:val="0039563B"/>
    <w:rsid w:val="003F2584"/>
    <w:rsid w:val="00436E0C"/>
    <w:rsid w:val="004600BD"/>
    <w:rsid w:val="00480BCE"/>
    <w:rsid w:val="00482E41"/>
    <w:rsid w:val="004B6C2F"/>
    <w:rsid w:val="0059698C"/>
    <w:rsid w:val="005D019A"/>
    <w:rsid w:val="00606126"/>
    <w:rsid w:val="00647E55"/>
    <w:rsid w:val="00655448"/>
    <w:rsid w:val="00673AF3"/>
    <w:rsid w:val="006A6050"/>
    <w:rsid w:val="00782087"/>
    <w:rsid w:val="00805705"/>
    <w:rsid w:val="008752AB"/>
    <w:rsid w:val="008D12E1"/>
    <w:rsid w:val="009148AB"/>
    <w:rsid w:val="009C324B"/>
    <w:rsid w:val="00A43FD6"/>
    <w:rsid w:val="00A877AA"/>
    <w:rsid w:val="00AC71CB"/>
    <w:rsid w:val="00B02889"/>
    <w:rsid w:val="00B3685C"/>
    <w:rsid w:val="00B624E2"/>
    <w:rsid w:val="00B80A71"/>
    <w:rsid w:val="00BB75F9"/>
    <w:rsid w:val="00BC3C3A"/>
    <w:rsid w:val="00C462C1"/>
    <w:rsid w:val="00C53186"/>
    <w:rsid w:val="00C53636"/>
    <w:rsid w:val="00C6187C"/>
    <w:rsid w:val="00D7202D"/>
    <w:rsid w:val="00E07CC7"/>
    <w:rsid w:val="00E07D3D"/>
    <w:rsid w:val="00E170BD"/>
    <w:rsid w:val="00E512FB"/>
    <w:rsid w:val="00EC0A6C"/>
    <w:rsid w:val="00EE4597"/>
    <w:rsid w:val="00EE5D3D"/>
    <w:rsid w:val="00F27797"/>
    <w:rsid w:val="00F45583"/>
    <w:rsid w:val="00F97515"/>
    <w:rsid w:val="00FB1AA2"/>
    <w:rsid w:val="00FE55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8155"/>
  <w15:docId w15:val="{B169CC08-0942-3341-8831-7E08383D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903"/>
    <w:pPr>
      <w:spacing w:before="120" w:after="240" w:line="360" w:lineRule="auto"/>
      <w:pPrChange w:id="0" w:author="MK Soft" w:date="2018-12-02T16:02:00Z">
        <w:pPr>
          <w:spacing w:line="276" w:lineRule="auto"/>
        </w:pPr>
      </w:pPrChange>
    </w:pPr>
    <w:rPr>
      <w:rPrChange w:id="0" w:author="MK Soft" w:date="2018-12-02T16:02:00Z">
        <w:rPr>
          <w:rFonts w:ascii="Arial" w:eastAsia="Arial" w:hAnsi="Arial" w:cs="Arial"/>
          <w:sz w:val="22"/>
          <w:szCs w:val="22"/>
          <w:lang w:val="pt-BR" w:eastAsia="pt-BR" w:bidi="ar-SA"/>
        </w:rPr>
      </w:rPrChange>
    </w:rPr>
  </w:style>
  <w:style w:type="paragraph" w:styleId="Ttulo1">
    <w:name w:val="heading 1"/>
    <w:basedOn w:val="Normal"/>
    <w:next w:val="Normal"/>
    <w:uiPriority w:val="9"/>
    <w:qFormat/>
    <w:rsid w:val="002E0EB0"/>
    <w:pPr>
      <w:numPr>
        <w:numId w:val="2"/>
      </w:numPr>
      <w:pBdr>
        <w:top w:val="nil"/>
        <w:left w:val="nil"/>
        <w:bottom w:val="nil"/>
        <w:right w:val="nil"/>
        <w:between w:val="nil"/>
      </w:pBdr>
      <w:spacing w:before="360"/>
      <w:contextualSpacing/>
      <w:outlineLvl w:val="0"/>
      <w:pPrChange w:id="1" w:author="MK Soft" w:date="2018-12-02T16:00:00Z">
        <w:pPr>
          <w:numPr>
            <w:numId w:val="2"/>
          </w:numPr>
          <w:pBdr>
            <w:top w:val="nil"/>
            <w:left w:val="nil"/>
            <w:bottom w:val="nil"/>
            <w:right w:val="nil"/>
            <w:between w:val="nil"/>
          </w:pBdr>
          <w:spacing w:line="360" w:lineRule="auto"/>
          <w:ind w:left="360" w:hanging="360"/>
          <w:contextualSpacing/>
          <w:outlineLvl w:val="0"/>
        </w:pPr>
      </w:pPrChange>
    </w:pPr>
    <w:rPr>
      <w:rFonts w:ascii="Times New Roman" w:eastAsia="Times New Roman" w:hAnsi="Times New Roman" w:cs="Times New Roman"/>
      <w:b/>
      <w:sz w:val="24"/>
      <w:szCs w:val="24"/>
      <w:rPrChange w:id="1" w:author="MK Soft" w:date="2018-12-02T16:00:00Z">
        <w:rPr>
          <w:b/>
          <w:sz w:val="24"/>
          <w:szCs w:val="24"/>
          <w:lang w:val="pt-BR" w:eastAsia="pt-BR" w:bidi="ar-SA"/>
        </w:rPr>
      </w:rPrChange>
    </w:rPr>
  </w:style>
  <w:style w:type="paragraph" w:styleId="Ttulo2">
    <w:name w:val="heading 2"/>
    <w:basedOn w:val="Ttulo1"/>
    <w:next w:val="Normal"/>
    <w:uiPriority w:val="9"/>
    <w:unhideWhenUsed/>
    <w:qFormat/>
    <w:rsid w:val="00286A8B"/>
    <w:pPr>
      <w:numPr>
        <w:ilvl w:val="1"/>
      </w:numPr>
      <w:spacing w:before="240"/>
      <w:outlineLvl w:val="1"/>
      <w:pPrChange w:id="2" w:author="MK Soft" w:date="2018-12-02T16:07:00Z">
        <w:pPr>
          <w:numPr>
            <w:ilvl w:val="1"/>
            <w:numId w:val="2"/>
          </w:numPr>
          <w:pBdr>
            <w:top w:val="nil"/>
            <w:left w:val="nil"/>
            <w:bottom w:val="nil"/>
            <w:right w:val="nil"/>
            <w:between w:val="nil"/>
          </w:pBdr>
          <w:spacing w:before="360" w:after="240" w:line="360" w:lineRule="auto"/>
          <w:ind w:left="792" w:hanging="432"/>
          <w:contextualSpacing/>
          <w:outlineLvl w:val="1"/>
        </w:pPr>
      </w:pPrChange>
    </w:pPr>
    <w:rPr>
      <w:rPrChange w:id="2" w:author="MK Soft" w:date="2018-12-02T16:07:00Z">
        <w:rPr>
          <w:sz w:val="24"/>
          <w:szCs w:val="24"/>
          <w:lang w:val="pt-BR" w:eastAsia="pt-BR" w:bidi="ar-SA"/>
        </w:rPr>
      </w:rPrChange>
    </w:rPr>
  </w:style>
  <w:style w:type="paragraph" w:styleId="Ttulo3">
    <w:name w:val="heading 3"/>
    <w:basedOn w:val="Ttulo2"/>
    <w:next w:val="Normal"/>
    <w:uiPriority w:val="9"/>
    <w:unhideWhenUsed/>
    <w:qFormat/>
    <w:rsid w:val="00647E55"/>
    <w:pPr>
      <w:numPr>
        <w:ilvl w:val="2"/>
      </w:numPr>
      <w:outlineLvl w:val="2"/>
    </w:p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semiHidden/>
    <w:unhideWhenUsed/>
    <w:rsid w:val="00606126"/>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606126"/>
  </w:style>
  <w:style w:type="paragraph" w:styleId="Rodap">
    <w:name w:val="footer"/>
    <w:basedOn w:val="Normal"/>
    <w:link w:val="RodapChar"/>
    <w:uiPriority w:val="99"/>
    <w:semiHidden/>
    <w:unhideWhenUsed/>
    <w:rsid w:val="00606126"/>
    <w:pPr>
      <w:tabs>
        <w:tab w:val="center" w:pos="4252"/>
        <w:tab w:val="right" w:pos="8504"/>
      </w:tabs>
      <w:spacing w:line="240" w:lineRule="auto"/>
    </w:pPr>
  </w:style>
  <w:style w:type="character" w:customStyle="1" w:styleId="RodapChar">
    <w:name w:val="Rodapé Char"/>
    <w:basedOn w:val="Fontepargpadro"/>
    <w:link w:val="Rodap"/>
    <w:uiPriority w:val="99"/>
    <w:semiHidden/>
    <w:rsid w:val="00606126"/>
  </w:style>
  <w:style w:type="character" w:styleId="Refdecomentrio">
    <w:name w:val="annotation reference"/>
    <w:basedOn w:val="Fontepargpadro"/>
    <w:uiPriority w:val="99"/>
    <w:semiHidden/>
    <w:unhideWhenUsed/>
    <w:rsid w:val="003F2584"/>
    <w:rPr>
      <w:sz w:val="16"/>
      <w:szCs w:val="16"/>
    </w:rPr>
  </w:style>
  <w:style w:type="paragraph" w:styleId="Textodecomentrio">
    <w:name w:val="annotation text"/>
    <w:basedOn w:val="Normal"/>
    <w:link w:val="TextodecomentrioChar"/>
    <w:uiPriority w:val="99"/>
    <w:unhideWhenUsed/>
    <w:rsid w:val="003F2584"/>
    <w:pPr>
      <w:spacing w:line="240" w:lineRule="auto"/>
    </w:pPr>
    <w:rPr>
      <w:sz w:val="20"/>
      <w:szCs w:val="20"/>
    </w:rPr>
  </w:style>
  <w:style w:type="character" w:customStyle="1" w:styleId="TextodecomentrioChar">
    <w:name w:val="Texto de comentário Char"/>
    <w:basedOn w:val="Fontepargpadro"/>
    <w:link w:val="Textodecomentrio"/>
    <w:uiPriority w:val="99"/>
    <w:rsid w:val="003F2584"/>
    <w:rPr>
      <w:sz w:val="20"/>
      <w:szCs w:val="20"/>
    </w:rPr>
  </w:style>
  <w:style w:type="paragraph" w:styleId="Assuntodocomentrio">
    <w:name w:val="annotation subject"/>
    <w:basedOn w:val="Textodecomentrio"/>
    <w:next w:val="Textodecomentrio"/>
    <w:link w:val="AssuntodocomentrioChar"/>
    <w:uiPriority w:val="99"/>
    <w:semiHidden/>
    <w:unhideWhenUsed/>
    <w:rsid w:val="003F2584"/>
    <w:rPr>
      <w:b/>
      <w:bCs/>
    </w:rPr>
  </w:style>
  <w:style w:type="character" w:customStyle="1" w:styleId="AssuntodocomentrioChar">
    <w:name w:val="Assunto do comentário Char"/>
    <w:basedOn w:val="TextodecomentrioChar"/>
    <w:link w:val="Assuntodocomentrio"/>
    <w:uiPriority w:val="99"/>
    <w:semiHidden/>
    <w:rsid w:val="003F2584"/>
    <w:rPr>
      <w:b/>
      <w:bCs/>
      <w:sz w:val="20"/>
      <w:szCs w:val="20"/>
    </w:rPr>
  </w:style>
  <w:style w:type="paragraph" w:styleId="Textodebalo">
    <w:name w:val="Balloon Text"/>
    <w:basedOn w:val="Normal"/>
    <w:link w:val="TextodebaloChar"/>
    <w:uiPriority w:val="99"/>
    <w:semiHidden/>
    <w:unhideWhenUsed/>
    <w:rsid w:val="003F2584"/>
    <w:pPr>
      <w:spacing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3F2584"/>
    <w:rPr>
      <w:rFonts w:ascii="Times New Roman" w:hAnsi="Times New Roman" w:cs="Times New Roman"/>
      <w:sz w:val="18"/>
      <w:szCs w:val="18"/>
    </w:rPr>
  </w:style>
  <w:style w:type="paragraph" w:styleId="Legenda">
    <w:name w:val="caption"/>
    <w:basedOn w:val="Normal"/>
    <w:next w:val="Normal"/>
    <w:uiPriority w:val="35"/>
    <w:unhideWhenUsed/>
    <w:qFormat/>
    <w:rsid w:val="00E07CC7"/>
    <w:pPr>
      <w:keepNext/>
      <w:spacing w:before="0" w:after="200" w:line="240" w:lineRule="auto"/>
    </w:pPr>
    <w:rPr>
      <w:rFonts w:ascii="Times New Roman" w:hAnsi="Times New Roman" w:cs="Times New Roman"/>
      <w:iCs/>
      <w:color w:val="1F497D" w:themeColor="text2"/>
      <w:sz w:val="24"/>
      <w:szCs w:val="18"/>
    </w:rPr>
  </w:style>
  <w:style w:type="character" w:styleId="RefernciaIntensa">
    <w:name w:val="Intense Reference"/>
    <w:basedOn w:val="Fontepargpadro"/>
    <w:uiPriority w:val="32"/>
    <w:qFormat/>
    <w:rsid w:val="00C53636"/>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evmedia.com.br/modelo-entidade-relacionamento-mer-e-diagrama-entidade-relacionamento-der/14332"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carlos.mello@jk.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18</Pages>
  <Words>3412</Words>
  <Characters>18430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Araujo Pereira</cp:lastModifiedBy>
  <cp:revision>45</cp:revision>
  <dcterms:created xsi:type="dcterms:W3CDTF">2018-12-02T17:41:00Z</dcterms:created>
  <dcterms:modified xsi:type="dcterms:W3CDTF">2018-12-04T01:10:00Z</dcterms:modified>
</cp:coreProperties>
</file>